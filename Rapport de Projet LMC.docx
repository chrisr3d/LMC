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E26C9A" w:rsidP="00E26C9A">
      <w:pPr>
        <w:tabs>
          <w:tab w:val="left" w:pos="1635"/>
        </w:tabs>
        <w:rPr>
          <w:rFonts w:ascii="Exo" w:hAnsi="Exo"/>
          <w:sz w:val="56"/>
          <w:szCs w:val="56"/>
        </w:rPr>
      </w:pPr>
      <w:r>
        <w:rPr>
          <w:rFonts w:ascii="Exo" w:hAnsi="Exo"/>
          <w:sz w:val="56"/>
          <w:szCs w:val="56"/>
        </w:rPr>
        <w:tab/>
      </w: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F15565" w:rsidRPr="000A252B" w:rsidRDefault="007D1628" w:rsidP="000A252B">
      <w:pPr>
        <w:pStyle w:val="Title"/>
        <w:rPr>
          <w:sz w:val="72"/>
          <w:szCs w:val="72"/>
        </w:rPr>
      </w:pPr>
      <w:r w:rsidRPr="000A252B">
        <w:rPr>
          <w:sz w:val="72"/>
          <w:szCs w:val="72"/>
        </w:rPr>
        <w:t>Rapport de Projet LMC</w:t>
      </w: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Default="007D1628" w:rsidP="007D1628">
      <w:pPr>
        <w:jc w:val="center"/>
        <w:rPr>
          <w:rFonts w:ascii="Exo" w:hAnsi="Exo"/>
          <w:sz w:val="56"/>
          <w:szCs w:val="56"/>
        </w:rPr>
      </w:pPr>
    </w:p>
    <w:p w:rsidR="007D1628" w:rsidRPr="000A252B" w:rsidRDefault="007D1628" w:rsidP="007D1628">
      <w:pPr>
        <w:pStyle w:val="Heading1"/>
        <w:rPr>
          <w:sz w:val="56"/>
          <w:szCs w:val="56"/>
        </w:rPr>
      </w:pPr>
      <w:r w:rsidRPr="000A252B">
        <w:rPr>
          <w:sz w:val="56"/>
          <w:szCs w:val="56"/>
        </w:rPr>
        <w:t>But du projet</w:t>
      </w:r>
    </w:p>
    <w:p w:rsidR="007D1628" w:rsidRDefault="007D1628" w:rsidP="007D1628">
      <w:pPr>
        <w:rPr>
          <w:rFonts w:ascii="Exo" w:hAnsi="Exo"/>
          <w:sz w:val="52"/>
          <w:szCs w:val="52"/>
        </w:rPr>
      </w:pPr>
    </w:p>
    <w:p w:rsidR="007D1628" w:rsidRPr="00385C97" w:rsidRDefault="007D1628" w:rsidP="007D1628">
      <w:r w:rsidRPr="00385C97">
        <w:t>Le but de ce projet est d’implanter en PROLOG une variante de l’algorithme d’unification de Martelli-Montanari vu en cours.</w:t>
      </w: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Pr="002379C7" w:rsidRDefault="007D1628" w:rsidP="007D1628">
      <w:pPr>
        <w:rPr>
          <w:rFonts w:ascii="Exo" w:hAnsi="Exo"/>
          <w:sz w:val="28"/>
          <w:szCs w:val="28"/>
        </w:rPr>
      </w:pPr>
    </w:p>
    <w:p w:rsidR="007D1628" w:rsidRDefault="007D1628" w:rsidP="007D1628">
      <w:pPr>
        <w:rPr>
          <w:rFonts w:ascii="Exo" w:hAnsi="Exo"/>
          <w:sz w:val="28"/>
          <w:szCs w:val="28"/>
        </w:rPr>
      </w:pPr>
    </w:p>
    <w:p w:rsidR="007D1628" w:rsidRDefault="000A252B" w:rsidP="007D1628">
      <w:pPr>
        <w:pStyle w:val="Heading1"/>
        <w:rPr>
          <w:sz w:val="56"/>
          <w:szCs w:val="56"/>
        </w:rPr>
      </w:pPr>
      <w:r w:rsidRPr="000A252B">
        <w:rPr>
          <w:sz w:val="56"/>
          <w:szCs w:val="56"/>
        </w:rPr>
        <w:t>Description du code</w:t>
      </w:r>
    </w:p>
    <w:p w:rsidR="000A252B" w:rsidRPr="002379C7" w:rsidRDefault="000A252B" w:rsidP="000A252B">
      <w:pPr>
        <w:pStyle w:val="Subtitle"/>
        <w:rPr>
          <w:rStyle w:val="IntenseEmphasis"/>
        </w:rPr>
      </w:pPr>
    </w:p>
    <w:p w:rsidR="000A252B" w:rsidRPr="002379C7" w:rsidRDefault="000A252B" w:rsidP="002379C7">
      <w:pPr>
        <w:pStyle w:val="Subtitle"/>
        <w:shd w:val="clear" w:color="auto" w:fill="00B0F0"/>
        <w:jc w:val="left"/>
        <w:rPr>
          <w:sz w:val="32"/>
          <w:szCs w:val="32"/>
        </w:rPr>
      </w:pPr>
      <w:r w:rsidRPr="002379C7">
        <w:rPr>
          <w:sz w:val="32"/>
          <w:szCs w:val="32"/>
        </w:rPr>
        <w:t>Predicats d’affichage fournis</w:t>
      </w:r>
    </w:p>
    <w:p w:rsidR="00537E59" w:rsidRDefault="00537E59" w:rsidP="0053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37E59">
        <w:rPr>
          <w:rFonts w:ascii="Courier New" w:eastAsia="Times New Roman" w:hAnsi="Courier New" w:cs="Courier New"/>
          <w:sz w:val="20"/>
          <w:szCs w:val="20"/>
          <w:lang w:val="en-US" w:eastAsia="fr-FR"/>
        </w:rPr>
        <w:t>s</w:t>
      </w:r>
      <w:r w:rsid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et_</w:t>
      </w:r>
      <w:proofErr w:type="gramStart"/>
      <w:r w:rsid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 :</w:t>
      </w:r>
      <w:proofErr w:type="gramEnd"/>
      <w:r w:rsid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 </w:t>
      </w:r>
      <w:r w:rsid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assert(echo_on)</w:t>
      </w:r>
      <w:r w:rsidRPr="00537E59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2379C7" w:rsidRPr="002379C7" w:rsidRDefault="002379C7" w:rsidP="0053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537E59" w:rsidRPr="002379C7" w:rsidRDefault="002379C7" w:rsidP="0053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FR"/>
        </w:rPr>
      </w:pPr>
      <w:r w:rsidRPr="002379C7">
        <w:rPr>
          <w:rFonts w:eastAsia="Times New Roman" w:cs="Courier New"/>
          <w:lang w:eastAsia="fr-FR"/>
        </w:rPr>
        <w:t>C</w:t>
      </w:r>
      <w:r w:rsidR="00537E59" w:rsidRPr="002379C7">
        <w:rPr>
          <w:rFonts w:eastAsia="Times New Roman" w:cs="Courier New"/>
          <w:lang w:eastAsia="fr-FR"/>
        </w:rPr>
        <w:t>e prédicat active l’affichage par le prédicat echo</w:t>
      </w:r>
    </w:p>
    <w:p w:rsidR="00537E59" w:rsidRPr="002379C7" w:rsidRDefault="00537E59" w:rsidP="0023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Exo" w:eastAsia="Times New Roman" w:hAnsi="Exo" w:cs="Courier New"/>
          <w:color w:val="00B050"/>
          <w:sz w:val="28"/>
          <w:szCs w:val="28"/>
          <w:lang w:eastAsia="fr-FR"/>
        </w:rPr>
      </w:pPr>
    </w:p>
    <w:p w:rsidR="00537E59" w:rsidRDefault="00537E59" w:rsidP="0053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clr_</w:t>
      </w:r>
      <w:proofErr w:type="gramStart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</w:t>
      </w:r>
      <w:proofErr w:type="spellEnd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 :</w:t>
      </w:r>
      <w:proofErr w:type="gramEnd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 </w:t>
      </w:r>
      <w:r w:rsid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retractall</w:t>
      </w:r>
      <w:proofErr w:type="spellEnd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echo_on</w:t>
      </w:r>
      <w:proofErr w:type="spellEnd"/>
      <w:r w:rsidRPr="002379C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). </w:t>
      </w:r>
    </w:p>
    <w:p w:rsidR="002379C7" w:rsidRPr="002379C7" w:rsidRDefault="002379C7" w:rsidP="0053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379C7" w:rsidRPr="002379C7" w:rsidRDefault="002379C7" w:rsidP="002379C7">
      <w:pPr>
        <w:pStyle w:val="HTMLPreformatted"/>
        <w:rPr>
          <w:rFonts w:asciiTheme="majorHAnsi" w:hAnsiTheme="majorHAnsi"/>
          <w:noProof/>
          <w:sz w:val="22"/>
          <w:szCs w:val="22"/>
        </w:rPr>
      </w:pPr>
      <w:r w:rsidRPr="002379C7">
        <w:rPr>
          <w:rFonts w:asciiTheme="majorHAnsi" w:hAnsiTheme="majorHAnsi"/>
          <w:sz w:val="22"/>
          <w:szCs w:val="22"/>
        </w:rPr>
        <w:t xml:space="preserve">Ce prédicat inhibe l'affichage par le prédicat </w:t>
      </w:r>
      <w:proofErr w:type="spellStart"/>
      <w:r w:rsidRPr="002379C7">
        <w:rPr>
          <w:rFonts w:asciiTheme="majorHAnsi" w:hAnsiTheme="majorHAnsi"/>
          <w:sz w:val="22"/>
          <w:szCs w:val="22"/>
        </w:rPr>
        <w:t>echo</w:t>
      </w:r>
      <w:proofErr w:type="spellEnd"/>
      <w:r w:rsidRPr="002379C7">
        <w:rPr>
          <w:rFonts w:asciiTheme="majorHAnsi" w:hAnsiTheme="majorHAnsi"/>
          <w:sz w:val="22"/>
          <w:szCs w:val="22"/>
        </w:rPr>
        <w:t>.</w:t>
      </w:r>
    </w:p>
    <w:p w:rsidR="000A252B" w:rsidRPr="002379C7" w:rsidRDefault="000A252B" w:rsidP="000A252B"/>
    <w:p w:rsidR="002379C7" w:rsidRDefault="002379C7" w:rsidP="00537E59">
      <w:pPr>
        <w:pStyle w:val="HTMLPreformatted"/>
      </w:pPr>
      <w:proofErr w:type="spellStart"/>
      <w:proofErr w:type="gramStart"/>
      <w:r>
        <w:t>echo</w:t>
      </w:r>
      <w:proofErr w:type="spellEnd"/>
      <w:r>
        <w:t>(</w:t>
      </w:r>
      <w:proofErr w:type="gramEnd"/>
      <w:r>
        <w:t>T)</w:t>
      </w:r>
    </w:p>
    <w:p w:rsidR="002379C7" w:rsidRDefault="002379C7" w:rsidP="00537E59">
      <w:pPr>
        <w:pStyle w:val="HTMLPreformatted"/>
      </w:pPr>
    </w:p>
    <w:p w:rsidR="00537E59" w:rsidRPr="002379C7" w:rsidRDefault="002379C7" w:rsidP="00537E59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</w:t>
      </w:r>
      <w:r w:rsidR="00537E59" w:rsidRPr="002379C7">
        <w:rPr>
          <w:rFonts w:asciiTheme="majorHAnsi" w:hAnsiTheme="majorHAnsi"/>
          <w:sz w:val="22"/>
          <w:szCs w:val="22"/>
        </w:rPr>
        <w:t xml:space="preserve">i le flag </w:t>
      </w:r>
      <w:proofErr w:type="spellStart"/>
      <w:r w:rsidR="00537E59" w:rsidRPr="002379C7">
        <w:rPr>
          <w:rFonts w:asciiTheme="majorHAnsi" w:hAnsiTheme="majorHAnsi"/>
          <w:sz w:val="22"/>
          <w:szCs w:val="22"/>
        </w:rPr>
        <w:t>echo_on</w:t>
      </w:r>
      <w:proofErr w:type="spellEnd"/>
      <w:r w:rsidR="00537E59" w:rsidRPr="002379C7">
        <w:rPr>
          <w:rFonts w:asciiTheme="majorHAnsi" w:hAnsiTheme="majorHAnsi"/>
          <w:sz w:val="22"/>
          <w:szCs w:val="22"/>
        </w:rPr>
        <w:t xml:space="preserve"> est positionné, </w:t>
      </w:r>
      <w:proofErr w:type="spellStart"/>
      <w:r w:rsidR="00537E59" w:rsidRPr="002379C7">
        <w:rPr>
          <w:rFonts w:asciiTheme="majorHAnsi" w:hAnsiTheme="majorHAnsi"/>
          <w:sz w:val="22"/>
          <w:szCs w:val="22"/>
        </w:rPr>
        <w:t>echo</w:t>
      </w:r>
      <w:proofErr w:type="spellEnd"/>
      <w:r w:rsidR="00537E59" w:rsidRPr="002379C7">
        <w:rPr>
          <w:rFonts w:asciiTheme="majorHAnsi" w:hAnsiTheme="majorHAnsi"/>
          <w:sz w:val="22"/>
          <w:szCs w:val="22"/>
        </w:rPr>
        <w:t>(T) affiche le terme T</w:t>
      </w:r>
      <w:r>
        <w:rPr>
          <w:rFonts w:asciiTheme="majorHAnsi" w:hAnsiTheme="majorHAnsi"/>
          <w:sz w:val="22"/>
          <w:szCs w:val="22"/>
        </w:rPr>
        <w:t xml:space="preserve"> </w:t>
      </w:r>
      <w:r w:rsidR="00537E59" w:rsidRPr="002379C7">
        <w:rPr>
          <w:rFonts w:asciiTheme="majorHAnsi" w:hAnsiTheme="majorHAnsi"/>
          <w:sz w:val="22"/>
          <w:szCs w:val="22"/>
        </w:rPr>
        <w:t xml:space="preserve">sinon, </w:t>
      </w:r>
      <w:proofErr w:type="spellStart"/>
      <w:r w:rsidR="00537E59" w:rsidRPr="002379C7">
        <w:rPr>
          <w:rFonts w:asciiTheme="majorHAnsi" w:hAnsiTheme="majorHAnsi"/>
          <w:sz w:val="22"/>
          <w:szCs w:val="22"/>
        </w:rPr>
        <w:t>echo</w:t>
      </w:r>
      <w:proofErr w:type="spellEnd"/>
      <w:r w:rsidR="00537E59" w:rsidRPr="002379C7">
        <w:rPr>
          <w:rFonts w:asciiTheme="majorHAnsi" w:hAnsiTheme="majorHAnsi"/>
          <w:sz w:val="22"/>
          <w:szCs w:val="22"/>
        </w:rPr>
        <w:t>(T) réussit simplement en ne faisant rien.</w:t>
      </w:r>
    </w:p>
    <w:p w:rsidR="00537E59" w:rsidRPr="002379C7" w:rsidRDefault="00537E59" w:rsidP="00537E59">
      <w:pPr>
        <w:spacing w:after="0" w:line="240" w:lineRule="auto"/>
      </w:pPr>
    </w:p>
    <w:p w:rsidR="002379C7" w:rsidRPr="00382FCA" w:rsidRDefault="002379C7" w:rsidP="002379C7">
      <w:pPr>
        <w:pStyle w:val="HTMLPreformatted"/>
      </w:pPr>
      <w:proofErr w:type="spellStart"/>
      <w:proofErr w:type="gramStart"/>
      <w:r w:rsidRPr="00382FCA">
        <w:t>echo</w:t>
      </w:r>
      <w:proofErr w:type="spellEnd"/>
      <w:r w:rsidRPr="00382FCA">
        <w:t>(</w:t>
      </w:r>
      <w:proofErr w:type="gramEnd"/>
      <w:r w:rsidRPr="00382FCA">
        <w:t xml:space="preserve">T) :- </w:t>
      </w:r>
      <w:r w:rsidRPr="00382FCA">
        <w:tab/>
      </w:r>
      <w:proofErr w:type="spellStart"/>
      <w:r w:rsidRPr="00382FCA">
        <w:t>echo_on</w:t>
      </w:r>
      <w:proofErr w:type="spellEnd"/>
      <w:r w:rsidRPr="00382FCA">
        <w:t xml:space="preserve">, </w:t>
      </w:r>
    </w:p>
    <w:p w:rsidR="002379C7" w:rsidRPr="00382FCA" w:rsidRDefault="002379C7" w:rsidP="002379C7">
      <w:pPr>
        <w:pStyle w:val="HTMLPreformatted"/>
      </w:pPr>
      <w:r w:rsidRPr="00382FCA">
        <w:tab/>
      </w:r>
      <w:r w:rsidRPr="00382FCA">
        <w:tab/>
        <w:t xml:space="preserve">!, </w:t>
      </w:r>
    </w:p>
    <w:p w:rsidR="002379C7" w:rsidRPr="00382FCA" w:rsidRDefault="002379C7" w:rsidP="002379C7">
      <w:pPr>
        <w:pStyle w:val="HTMLPreformatted"/>
      </w:pPr>
      <w:r w:rsidRPr="00382FCA">
        <w:tab/>
      </w:r>
      <w:r w:rsidRPr="00382FCA">
        <w:tab/>
      </w:r>
      <w:proofErr w:type="spellStart"/>
      <w:proofErr w:type="gramStart"/>
      <w:r w:rsidRPr="00382FCA">
        <w:t>write</w:t>
      </w:r>
      <w:proofErr w:type="spellEnd"/>
      <w:r w:rsidRPr="00382FCA">
        <w:t>(</w:t>
      </w:r>
      <w:proofErr w:type="gramEnd"/>
      <w:r w:rsidRPr="00382FCA">
        <w:t>T).</w:t>
      </w:r>
    </w:p>
    <w:p w:rsidR="002379C7" w:rsidRPr="002379C7" w:rsidRDefault="002379C7" w:rsidP="002379C7">
      <w:pPr>
        <w:pStyle w:val="HTMLPreformatted"/>
      </w:pPr>
      <w:r w:rsidRPr="00382FCA">
        <w:t xml:space="preserve"> </w:t>
      </w:r>
      <w:r w:rsidRPr="00382FCA">
        <w:tab/>
      </w:r>
      <w:r w:rsidRPr="00382FCA">
        <w:tab/>
      </w:r>
      <w:proofErr w:type="spellStart"/>
      <w:proofErr w:type="gramStart"/>
      <w:r w:rsidRPr="002379C7">
        <w:t>echo</w:t>
      </w:r>
      <w:proofErr w:type="spellEnd"/>
      <w:proofErr w:type="gramEnd"/>
      <w:r w:rsidRPr="002379C7">
        <w:t>(_).</w:t>
      </w:r>
    </w:p>
    <w:p w:rsidR="00537E59" w:rsidRPr="002379C7" w:rsidRDefault="00537E59" w:rsidP="00537E59">
      <w:pPr>
        <w:spacing w:after="0" w:line="240" w:lineRule="auto"/>
        <w:rPr>
          <w:sz w:val="28"/>
          <w:szCs w:val="28"/>
        </w:rPr>
      </w:pPr>
    </w:p>
    <w:p w:rsidR="002379C7" w:rsidRDefault="00537E59" w:rsidP="00537E59">
      <w:pPr>
        <w:pStyle w:val="HTMLPreformatted"/>
      </w:pPr>
      <w:proofErr w:type="spellStart"/>
      <w:r w:rsidRPr="002379C7">
        <w:t>print</w:t>
      </w:r>
      <w:proofErr w:type="spellEnd"/>
      <w:r w:rsidRPr="002379C7">
        <w:t>(</w:t>
      </w:r>
      <w:proofErr w:type="spellStart"/>
      <w:r w:rsidRPr="002379C7">
        <w:t>Term</w:t>
      </w:r>
      <w:proofErr w:type="spellEnd"/>
      <w:r w:rsidRPr="002379C7">
        <w:t>) :-</w:t>
      </w:r>
      <w:r w:rsidR="002379C7" w:rsidRPr="002379C7">
        <w:tab/>
      </w:r>
      <w:proofErr w:type="spellStart"/>
      <w:r w:rsidRPr="002379C7">
        <w:t>current_p</w:t>
      </w:r>
      <w:r w:rsidR="002379C7">
        <w:t>rolog_</w:t>
      </w:r>
      <w:proofErr w:type="gramStart"/>
      <w:r w:rsidR="002379C7">
        <w:t>flag</w:t>
      </w:r>
      <w:proofErr w:type="spellEnd"/>
      <w:r w:rsidR="002379C7">
        <w:t>(</w:t>
      </w:r>
      <w:proofErr w:type="spellStart"/>
      <w:proofErr w:type="gramEnd"/>
      <w:r w:rsidR="002379C7">
        <w:t>print_write_options</w:t>
      </w:r>
      <w:proofErr w:type="spellEnd"/>
      <w:r w:rsidR="002379C7">
        <w:t xml:space="preserve">, </w:t>
      </w:r>
      <w:r w:rsidRPr="002379C7">
        <w:t>Options),</w:t>
      </w:r>
    </w:p>
    <w:p w:rsidR="00537E59" w:rsidRPr="002379C7" w:rsidRDefault="002379C7" w:rsidP="00537E59">
      <w:pPr>
        <w:pStyle w:val="HTMLPreformatted"/>
      </w:pPr>
      <w:r>
        <w:tab/>
      </w:r>
      <w:r>
        <w:tab/>
      </w:r>
      <w:r w:rsidR="00537E59" w:rsidRPr="002379C7">
        <w:t>!,</w:t>
      </w:r>
    </w:p>
    <w:p w:rsidR="00537E59" w:rsidRDefault="00537E59" w:rsidP="00537E59">
      <w:pPr>
        <w:pStyle w:val="HTMLPreformatted"/>
      </w:pPr>
      <w:r w:rsidRPr="002379C7">
        <w:t xml:space="preserve"> </w:t>
      </w:r>
      <w:r w:rsidRPr="002379C7">
        <w:tab/>
      </w:r>
      <w:r w:rsidR="002379C7">
        <w:tab/>
      </w:r>
      <w:proofErr w:type="spellStart"/>
      <w:r w:rsidRPr="002379C7">
        <w:t>write_</w:t>
      </w:r>
      <w:proofErr w:type="gramStart"/>
      <w:r w:rsidRPr="002379C7">
        <w:t>term</w:t>
      </w:r>
      <w:proofErr w:type="spellEnd"/>
      <w:r w:rsidRPr="002379C7">
        <w:t>(</w:t>
      </w:r>
      <w:proofErr w:type="spellStart"/>
      <w:proofErr w:type="gramEnd"/>
      <w:r w:rsidRPr="002379C7">
        <w:t>Term</w:t>
      </w:r>
      <w:proofErr w:type="spellEnd"/>
      <w:r w:rsidRPr="002379C7">
        <w:t>, Options).</w:t>
      </w:r>
    </w:p>
    <w:p w:rsidR="005D48D7" w:rsidRDefault="005D48D7" w:rsidP="00537E59">
      <w:pPr>
        <w:pStyle w:val="HTMLPreformatted"/>
      </w:pPr>
    </w:p>
    <w:p w:rsidR="005D48D7" w:rsidRPr="005D48D7" w:rsidRDefault="005D48D7" w:rsidP="00537E59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Permet d’afficher un terme.</w:t>
      </w:r>
    </w:p>
    <w:p w:rsidR="00537E59" w:rsidRPr="002379C7" w:rsidRDefault="00537E59" w:rsidP="00537E59">
      <w:pPr>
        <w:spacing w:after="0" w:line="240" w:lineRule="auto"/>
        <w:rPr>
          <w:sz w:val="28"/>
          <w:szCs w:val="28"/>
        </w:rPr>
      </w:pPr>
    </w:p>
    <w:p w:rsidR="000A252B" w:rsidRPr="002379C7" w:rsidRDefault="000A252B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537E59" w:rsidP="000A252B"/>
    <w:p w:rsidR="00537E59" w:rsidRPr="002379C7" w:rsidRDefault="002379C7" w:rsidP="002379C7">
      <w:pPr>
        <w:pStyle w:val="Subtitle"/>
        <w:shd w:val="clear" w:color="auto" w:fill="00B0F0"/>
        <w:jc w:val="both"/>
        <w:rPr>
          <w:sz w:val="32"/>
          <w:szCs w:val="32"/>
        </w:rPr>
      </w:pPr>
      <w:r>
        <w:rPr>
          <w:sz w:val="32"/>
          <w:szCs w:val="32"/>
        </w:rPr>
        <w:t>Les prédicats</w:t>
      </w:r>
    </w:p>
    <w:p w:rsidR="00537E59" w:rsidRPr="002379C7" w:rsidRDefault="00537E59" w:rsidP="00537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379C7">
        <w:rPr>
          <w:rFonts w:ascii="Courier New" w:hAnsi="Courier New" w:cs="Courier New"/>
          <w:sz w:val="20"/>
          <w:szCs w:val="20"/>
        </w:rPr>
        <w:t>occur_</w:t>
      </w:r>
      <w:proofErr w:type="gramStart"/>
      <w:r w:rsidRPr="002379C7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2379C7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7">
        <w:rPr>
          <w:rFonts w:ascii="Courier New" w:hAnsi="Courier New" w:cs="Courier New"/>
          <w:sz w:val="20"/>
          <w:szCs w:val="20"/>
        </w:rPr>
        <w:t>V,T) :-</w:t>
      </w:r>
      <w:r w:rsidRPr="002379C7">
        <w:rPr>
          <w:rFonts w:ascii="Courier New" w:hAnsi="Courier New" w:cs="Courier New"/>
          <w:sz w:val="20"/>
          <w:szCs w:val="20"/>
        </w:rPr>
        <w:tab/>
        <w:t>V==T -&gt; !;</w:t>
      </w:r>
    </w:p>
    <w:p w:rsidR="00537E59" w:rsidRPr="002379C7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="002379C7">
        <w:rPr>
          <w:rFonts w:ascii="Courier New" w:hAnsi="Courier New" w:cs="Courier New"/>
          <w:sz w:val="20"/>
          <w:szCs w:val="20"/>
        </w:rPr>
        <w:tab/>
      </w:r>
      <w:proofErr w:type="gramStart"/>
      <w:r w:rsidRPr="002379C7">
        <w:rPr>
          <w:rFonts w:ascii="Courier New" w:hAnsi="Courier New" w:cs="Courier New"/>
          <w:sz w:val="20"/>
          <w:szCs w:val="20"/>
        </w:rPr>
        <w:t>compound(</w:t>
      </w:r>
      <w:proofErr w:type="gramEnd"/>
      <w:r w:rsidRPr="002379C7">
        <w:rPr>
          <w:rFonts w:ascii="Courier New" w:hAnsi="Courier New" w:cs="Courier New"/>
          <w:sz w:val="20"/>
          <w:szCs w:val="20"/>
        </w:rPr>
        <w:t>T),</w:t>
      </w:r>
    </w:p>
    <w:p w:rsidR="00537E59" w:rsidRPr="002379C7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="002379C7">
        <w:rPr>
          <w:rFonts w:ascii="Courier New" w:hAnsi="Courier New" w:cs="Courier New"/>
          <w:sz w:val="20"/>
          <w:szCs w:val="20"/>
        </w:rPr>
        <w:tab/>
      </w:r>
      <w:proofErr w:type="spellStart"/>
      <w:r w:rsidRPr="002379C7">
        <w:rPr>
          <w:rFonts w:ascii="Courier New" w:hAnsi="Courier New" w:cs="Courier New"/>
          <w:sz w:val="20"/>
          <w:szCs w:val="20"/>
        </w:rPr>
        <w:t>functor</w:t>
      </w:r>
      <w:proofErr w:type="spellEnd"/>
      <w:r w:rsidRPr="002379C7">
        <w:rPr>
          <w:rFonts w:ascii="Courier New" w:hAnsi="Courier New" w:cs="Courier New"/>
          <w:sz w:val="20"/>
          <w:szCs w:val="20"/>
        </w:rPr>
        <w:t>(T</w:t>
      </w:r>
      <w:proofErr w:type="gramStart"/>
      <w:r w:rsidRPr="002379C7">
        <w:rPr>
          <w:rFonts w:ascii="Courier New" w:hAnsi="Courier New" w:cs="Courier New"/>
          <w:sz w:val="20"/>
          <w:szCs w:val="20"/>
        </w:rPr>
        <w:t>,N,A</w:t>
      </w:r>
      <w:proofErr w:type="gramEnd"/>
      <w:r w:rsidRPr="002379C7">
        <w:rPr>
          <w:rFonts w:ascii="Courier New" w:hAnsi="Courier New" w:cs="Courier New"/>
          <w:sz w:val="20"/>
          <w:szCs w:val="20"/>
        </w:rPr>
        <w:t>),</w:t>
      </w:r>
    </w:p>
    <w:p w:rsidR="00537E59" w:rsidRPr="002379C7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Pr="002379C7">
        <w:rPr>
          <w:rFonts w:ascii="Courier New" w:hAnsi="Courier New" w:cs="Courier New"/>
          <w:sz w:val="20"/>
          <w:szCs w:val="20"/>
        </w:rPr>
        <w:tab/>
      </w:r>
      <w:r w:rsidR="00237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79C7">
        <w:rPr>
          <w:rFonts w:ascii="Courier New" w:hAnsi="Courier New" w:cs="Courier New"/>
          <w:sz w:val="20"/>
          <w:szCs w:val="20"/>
        </w:rPr>
        <w:t>ocheck</w:t>
      </w:r>
      <w:proofErr w:type="spellEnd"/>
      <w:r w:rsidRPr="002379C7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7">
        <w:rPr>
          <w:rFonts w:ascii="Courier New" w:hAnsi="Courier New" w:cs="Courier New"/>
          <w:sz w:val="20"/>
          <w:szCs w:val="20"/>
        </w:rPr>
        <w:t>V,T,A), !.</w:t>
      </w:r>
    </w:p>
    <w:p w:rsidR="00537E59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537E59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>Teste si V est égal à T, s’il l’est, s’arrête là.</w:t>
      </w:r>
    </w:p>
    <w:p w:rsidR="00537E59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 xml:space="preserve">Teste si T est un terme composé. Si c’est le cas, appelle </w:t>
      </w:r>
      <w:proofErr w:type="spellStart"/>
      <w:proofErr w:type="gramStart"/>
      <w:r>
        <w:t>ocheck</w:t>
      </w:r>
      <w:proofErr w:type="spellEnd"/>
      <w:r>
        <w:t>(</w:t>
      </w:r>
      <w:proofErr w:type="gramEnd"/>
      <w:r>
        <w:t>V,T,A).</w:t>
      </w:r>
    </w:p>
    <w:p w:rsidR="00537E59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537E59" w:rsidRPr="00792527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2527">
        <w:rPr>
          <w:rFonts w:ascii="Courier New" w:hAnsi="Courier New" w:cs="Courier New"/>
          <w:sz w:val="20"/>
          <w:szCs w:val="20"/>
        </w:rPr>
        <w:t>ocheck</w:t>
      </w:r>
      <w:proofErr w:type="spellEnd"/>
      <w:r w:rsidRPr="00792527">
        <w:rPr>
          <w:rFonts w:ascii="Courier New" w:hAnsi="Courier New" w:cs="Courier New"/>
          <w:sz w:val="20"/>
          <w:szCs w:val="20"/>
        </w:rPr>
        <w:t>(</w:t>
      </w:r>
      <w:proofErr w:type="gramEnd"/>
      <w:r w:rsidRPr="00792527">
        <w:rPr>
          <w:rFonts w:ascii="Courier New" w:hAnsi="Courier New" w:cs="Courier New"/>
          <w:sz w:val="20"/>
          <w:szCs w:val="20"/>
        </w:rPr>
        <w:t>V,T,A)</w:t>
      </w:r>
      <w:r w:rsidR="00792527" w:rsidRPr="00792527">
        <w:rPr>
          <w:rFonts w:ascii="Courier New" w:hAnsi="Courier New" w:cs="Courier New"/>
          <w:sz w:val="20"/>
          <w:szCs w:val="20"/>
        </w:rPr>
        <w:t xml:space="preserve"> </w:t>
      </w:r>
      <w:r w:rsidRPr="00792527">
        <w:rPr>
          <w:rFonts w:ascii="Courier New" w:hAnsi="Courier New" w:cs="Courier New"/>
          <w:sz w:val="20"/>
          <w:szCs w:val="20"/>
        </w:rPr>
        <w:t>:-</w:t>
      </w:r>
      <w:r w:rsidRPr="00792527">
        <w:rPr>
          <w:rFonts w:ascii="Courier New" w:hAnsi="Courier New" w:cs="Courier New"/>
          <w:sz w:val="20"/>
          <w:szCs w:val="20"/>
        </w:rPr>
        <w:tab/>
      </w:r>
      <w:r w:rsidRPr="00792527">
        <w:rPr>
          <w:rFonts w:ascii="Courier New" w:hAnsi="Courier New" w:cs="Courier New"/>
          <w:sz w:val="20"/>
          <w:szCs w:val="20"/>
        </w:rPr>
        <w:tab/>
        <w:t>A==1 -&gt;</w:t>
      </w:r>
      <w:proofErr w:type="spellStart"/>
      <w:r w:rsidRPr="00792527">
        <w:rPr>
          <w:rFonts w:ascii="Courier New" w:hAnsi="Courier New" w:cs="Courier New"/>
          <w:sz w:val="20"/>
          <w:szCs w:val="20"/>
        </w:rPr>
        <w:t>arg</w:t>
      </w:r>
      <w:proofErr w:type="spellEnd"/>
      <w:r w:rsidRPr="00792527">
        <w:rPr>
          <w:rFonts w:ascii="Courier New" w:hAnsi="Courier New" w:cs="Courier New"/>
          <w:sz w:val="20"/>
          <w:szCs w:val="20"/>
        </w:rPr>
        <w:t>(1,T,X),</w:t>
      </w:r>
    </w:p>
    <w:p w:rsidR="00537E59" w:rsidRPr="00382FCA" w:rsidRDefault="00537E59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527">
        <w:rPr>
          <w:rFonts w:ascii="Courier New" w:hAnsi="Courier New" w:cs="Courier New"/>
          <w:sz w:val="20"/>
          <w:szCs w:val="20"/>
        </w:rPr>
        <w:tab/>
      </w:r>
      <w:r w:rsidRPr="00792527">
        <w:rPr>
          <w:rFonts w:ascii="Courier New" w:hAnsi="Courier New" w:cs="Courier New"/>
          <w:sz w:val="20"/>
          <w:szCs w:val="20"/>
        </w:rPr>
        <w:tab/>
      </w:r>
      <w:r w:rsidRPr="00792527">
        <w:rPr>
          <w:rFonts w:ascii="Courier New" w:hAnsi="Courier New" w:cs="Courier New"/>
          <w:sz w:val="20"/>
          <w:szCs w:val="20"/>
        </w:rPr>
        <w:tab/>
      </w:r>
      <w:r w:rsidR="00792527">
        <w:rPr>
          <w:rFonts w:ascii="Courier New" w:hAnsi="Courier New" w:cs="Courier New"/>
          <w:sz w:val="20"/>
          <w:szCs w:val="20"/>
        </w:rPr>
        <w:tab/>
      </w:r>
      <w:proofErr w:type="spellStart"/>
      <w:r w:rsidRPr="00382FCA">
        <w:rPr>
          <w:rFonts w:ascii="Courier New" w:hAnsi="Courier New" w:cs="Courier New"/>
          <w:sz w:val="20"/>
          <w:szCs w:val="20"/>
          <w:lang w:val="en-US"/>
        </w:rPr>
        <w:t>occur_</w:t>
      </w:r>
      <w:proofErr w:type="gramStart"/>
      <w:r w:rsidRPr="00382FCA">
        <w:rPr>
          <w:rFonts w:ascii="Courier New" w:hAnsi="Courier New" w:cs="Courier New"/>
          <w:sz w:val="20"/>
          <w:szCs w:val="20"/>
          <w:lang w:val="en-US"/>
        </w:rPr>
        <w:t>check</w:t>
      </w:r>
      <w:proofErr w:type="spellEnd"/>
      <w:r w:rsidRPr="00382F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2FCA">
        <w:rPr>
          <w:rFonts w:ascii="Courier New" w:hAnsi="Courier New" w:cs="Courier New"/>
          <w:sz w:val="20"/>
          <w:szCs w:val="20"/>
          <w:lang w:val="en-US"/>
        </w:rPr>
        <w:t>V</w:t>
      </w:r>
      <w:r w:rsidR="00792527" w:rsidRPr="00382FCA">
        <w:rPr>
          <w:rFonts w:ascii="Courier New" w:hAnsi="Courier New" w:cs="Courier New"/>
          <w:sz w:val="20"/>
          <w:szCs w:val="20"/>
          <w:lang w:val="en-US"/>
        </w:rPr>
        <w:t>,X) ;</w:t>
      </w:r>
    </w:p>
    <w:p w:rsidR="00792527" w:rsidRPr="00382FCA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82FC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382F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2FCA">
        <w:rPr>
          <w:rFonts w:ascii="Courier New" w:hAnsi="Courier New" w:cs="Courier New"/>
          <w:sz w:val="20"/>
          <w:szCs w:val="20"/>
          <w:lang w:val="en-US"/>
        </w:rPr>
        <w:t>A,T,X) ;</w:t>
      </w:r>
    </w:p>
    <w:p w:rsidR="00792527" w:rsidRPr="00382FCA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2FCA">
        <w:rPr>
          <w:rFonts w:ascii="Courier New" w:hAnsi="Courier New" w:cs="Courier New"/>
          <w:sz w:val="20"/>
          <w:szCs w:val="20"/>
          <w:lang w:val="en-US"/>
        </w:rPr>
        <w:t>occur_</w:t>
      </w:r>
      <w:proofErr w:type="gramStart"/>
      <w:r w:rsidRPr="00382FCA">
        <w:rPr>
          <w:rFonts w:ascii="Courier New" w:hAnsi="Courier New" w:cs="Courier New"/>
          <w:sz w:val="20"/>
          <w:szCs w:val="20"/>
          <w:lang w:val="en-US"/>
        </w:rPr>
        <w:t>check</w:t>
      </w:r>
      <w:proofErr w:type="spellEnd"/>
      <w:r w:rsidRPr="00382F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2FCA">
        <w:rPr>
          <w:rFonts w:ascii="Courier New" w:hAnsi="Courier New" w:cs="Courier New"/>
          <w:sz w:val="20"/>
          <w:szCs w:val="20"/>
          <w:lang w:val="en-US"/>
        </w:rPr>
        <w:t>V,X) ;</w:t>
      </w:r>
    </w:p>
    <w:p w:rsidR="00792527" w:rsidRPr="00382FCA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  <w:t>A2 is (A-1),</w:t>
      </w:r>
    </w:p>
    <w:p w:rsidR="00792527" w:rsidRP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r w:rsidRPr="00382FC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92527">
        <w:rPr>
          <w:rFonts w:ascii="Courier New" w:hAnsi="Courier New" w:cs="Courier New"/>
          <w:sz w:val="20"/>
          <w:szCs w:val="20"/>
        </w:rPr>
        <w:t>ocheck</w:t>
      </w:r>
      <w:proofErr w:type="spellEnd"/>
      <w:r w:rsidRPr="00792527">
        <w:rPr>
          <w:rFonts w:ascii="Courier New" w:hAnsi="Courier New" w:cs="Courier New"/>
          <w:sz w:val="20"/>
          <w:szCs w:val="20"/>
        </w:rPr>
        <w:t>(</w:t>
      </w:r>
      <w:proofErr w:type="gramEnd"/>
      <w:r w:rsidRPr="00792527">
        <w:rPr>
          <w:rFonts w:ascii="Courier New" w:hAnsi="Courier New" w:cs="Courier New"/>
          <w:sz w:val="20"/>
          <w:szCs w:val="20"/>
        </w:rPr>
        <w:t>V,T,A2), !.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Default="001052D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>*</w:t>
      </w:r>
      <w:r w:rsidR="00792527">
        <w:t xml:space="preserve">On vérifie </w:t>
      </w:r>
      <w:proofErr w:type="gramStart"/>
      <w:r w:rsidR="00792527">
        <w:t>que A</w:t>
      </w:r>
      <w:proofErr w:type="gramEnd"/>
      <w:r w:rsidR="00792527">
        <w:t xml:space="preserve"> est égal à 1, (donc un seul argument), si c’est le cas, on appelle une seule fois </w:t>
      </w:r>
      <w:proofErr w:type="spellStart"/>
      <w:r w:rsidR="00792527">
        <w:t>occur_check</w:t>
      </w:r>
      <w:proofErr w:type="spellEnd"/>
      <w:r w:rsidR="00792527">
        <w:t xml:space="preserve"> sur V et X. 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 xml:space="preserve">Applique de manière récursive </w:t>
      </w:r>
      <w:proofErr w:type="spellStart"/>
      <w:r>
        <w:t>occur_check</w:t>
      </w:r>
      <w:proofErr w:type="spellEnd"/>
      <w:r>
        <w:t xml:space="preserve"> sur V et sur tous les arguments de T.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P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2527">
        <w:rPr>
          <w:rFonts w:ascii="Courier New" w:hAnsi="Courier New" w:cs="Courier New"/>
          <w:sz w:val="20"/>
          <w:szCs w:val="20"/>
        </w:rPr>
        <w:t>regle</w:t>
      </w:r>
      <w:proofErr w:type="spellEnd"/>
      <w:r w:rsidRPr="00792527">
        <w:rPr>
          <w:rFonts w:ascii="Courier New" w:hAnsi="Courier New" w:cs="Courier New"/>
          <w:sz w:val="20"/>
          <w:szCs w:val="20"/>
        </w:rPr>
        <w:t>(E</w:t>
      </w:r>
      <w:proofErr w:type="gramStart"/>
      <w:r w:rsidRPr="00792527">
        <w:rPr>
          <w:rFonts w:ascii="Courier New" w:hAnsi="Courier New" w:cs="Courier New"/>
          <w:sz w:val="20"/>
          <w:szCs w:val="20"/>
        </w:rPr>
        <w:t>,R</w:t>
      </w:r>
      <w:proofErr w:type="gramEnd"/>
      <w:r w:rsidRPr="00792527">
        <w:rPr>
          <w:rFonts w:ascii="Courier New" w:hAnsi="Courier New" w:cs="Courier New"/>
          <w:sz w:val="20"/>
          <w:szCs w:val="20"/>
        </w:rPr>
        <w:t>)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>Détermine la règle de transformation R qui peut s’appliquer à l’équation E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Default="00285650" w:rsidP="00792527">
      <w:pPr>
        <w:pStyle w:val="HTMLPreformatted"/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>(_ ?= T),</w:t>
      </w:r>
      <w:proofErr w:type="spellStart"/>
      <w:r>
        <w:t>rename</w:t>
      </w:r>
      <w:proofErr w:type="spellEnd"/>
      <w:r>
        <w:t xml:space="preserve">) :- </w:t>
      </w:r>
      <w:r w:rsidR="00792527">
        <w:t>var(T),!.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  <w:r>
        <w:t>Vérif</w:t>
      </w:r>
      <w:r w:rsidR="00237F6D">
        <w:t xml:space="preserve">ie si T est une variable </w:t>
      </w:r>
      <w:r>
        <w:t xml:space="preserve">afin de pouvoir appliquer la règle </w:t>
      </w:r>
      <w:proofErr w:type="spellStart"/>
      <w:r>
        <w:t>rename</w:t>
      </w:r>
      <w:proofErr w:type="spellEnd"/>
      <w:r>
        <w:t xml:space="preserve"> si c’est le cas</w:t>
      </w:r>
    </w:p>
    <w:p w:rsidR="00792527" w:rsidRDefault="00792527" w:rsidP="00537E59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792527" w:rsidRDefault="00792527" w:rsidP="00792527">
      <w:pPr>
        <w:pStyle w:val="HTMLPreformatted"/>
        <w:rPr>
          <w:lang w:val="en-US"/>
        </w:rPr>
      </w:pPr>
      <w:proofErr w:type="spellStart"/>
      <w:proofErr w:type="gramStart"/>
      <w:r w:rsidRPr="00792527">
        <w:rPr>
          <w:lang w:val="en-US"/>
        </w:rPr>
        <w:t>regle</w:t>
      </w:r>
      <w:proofErr w:type="spellEnd"/>
      <w:r w:rsidRPr="00792527">
        <w:rPr>
          <w:lang w:val="en-US"/>
        </w:rPr>
        <w:t>(</w:t>
      </w:r>
      <w:proofErr w:type="gramEnd"/>
      <w:r w:rsidRPr="00792527">
        <w:rPr>
          <w:lang w:val="en-US"/>
        </w:rPr>
        <w:t xml:space="preserve">(X ?= T), clash) :- </w:t>
      </w:r>
      <w:r>
        <w:rPr>
          <w:lang w:val="en-US"/>
        </w:rPr>
        <w:tab/>
      </w:r>
      <w:r w:rsidRPr="00792527">
        <w:rPr>
          <w:lang w:val="en-US"/>
        </w:rPr>
        <w:t>compound(X),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compound(</w:t>
      </w:r>
      <w:proofErr w:type="gramEnd"/>
      <w:r>
        <w:rPr>
          <w:lang w:val="en-US"/>
        </w:rPr>
        <w:t>T),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92527">
        <w:rPr>
          <w:lang w:val="en-US"/>
        </w:rPr>
        <w:t>functor</w:t>
      </w:r>
      <w:proofErr w:type="spellEnd"/>
      <w:r w:rsidRPr="00792527">
        <w:rPr>
          <w:lang w:val="en-US"/>
        </w:rPr>
        <w:t>(</w:t>
      </w:r>
      <w:proofErr w:type="gramEnd"/>
      <w:r w:rsidRPr="00792527">
        <w:rPr>
          <w:lang w:val="en-US"/>
        </w:rPr>
        <w:t xml:space="preserve">X,_,N1), 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92527">
        <w:rPr>
          <w:lang w:val="en-US"/>
        </w:rPr>
        <w:t>functor</w:t>
      </w:r>
      <w:proofErr w:type="spellEnd"/>
      <w:r w:rsidRPr="00792527">
        <w:rPr>
          <w:lang w:val="en-US"/>
        </w:rPr>
        <w:t>(</w:t>
      </w:r>
      <w:proofErr w:type="gramEnd"/>
      <w:r w:rsidRPr="00792527">
        <w:rPr>
          <w:lang w:val="en-US"/>
        </w:rPr>
        <w:t xml:space="preserve">T,_,N2), </w:t>
      </w:r>
    </w:p>
    <w:p w:rsidR="00792527" w:rsidRP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92527">
        <w:rPr>
          <w:lang w:val="en-US"/>
        </w:rPr>
        <w:t xml:space="preserve">N1 \== </w:t>
      </w:r>
      <w:proofErr w:type="gramStart"/>
      <w:r w:rsidRPr="00792527">
        <w:rPr>
          <w:lang w:val="en-US"/>
        </w:rPr>
        <w:t>N2,!;</w:t>
      </w:r>
      <w:proofErr w:type="gramEnd"/>
    </w:p>
    <w:p w:rsidR="00792527" w:rsidRDefault="00792527" w:rsidP="00792527">
      <w:pPr>
        <w:pStyle w:val="HTMLPreformatted"/>
        <w:rPr>
          <w:lang w:val="en-US"/>
        </w:rPr>
      </w:pPr>
      <w:r w:rsidRPr="00792527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92527">
        <w:rPr>
          <w:lang w:val="en-US"/>
        </w:rPr>
        <w:t>compound(</w:t>
      </w:r>
      <w:proofErr w:type="gramEnd"/>
      <w:r w:rsidRPr="00792527">
        <w:rPr>
          <w:lang w:val="en-US"/>
        </w:rPr>
        <w:t>X),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92527">
        <w:rPr>
          <w:lang w:val="en-US"/>
        </w:rPr>
        <w:t>compound(</w:t>
      </w:r>
      <w:proofErr w:type="gramEnd"/>
      <w:r w:rsidRPr="00792527">
        <w:rPr>
          <w:lang w:val="en-US"/>
        </w:rPr>
        <w:t xml:space="preserve">T), 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92527">
        <w:rPr>
          <w:lang w:val="en-US"/>
        </w:rPr>
        <w:t>functor</w:t>
      </w:r>
      <w:proofErr w:type="spellEnd"/>
      <w:r w:rsidRPr="00792527">
        <w:rPr>
          <w:lang w:val="en-US"/>
        </w:rPr>
        <w:t>(</w:t>
      </w:r>
      <w:proofErr w:type="gramEnd"/>
      <w:r w:rsidRPr="00792527">
        <w:rPr>
          <w:lang w:val="en-US"/>
        </w:rPr>
        <w:t xml:space="preserve">X,A1,_), 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92527">
        <w:rPr>
          <w:lang w:val="en-US"/>
        </w:rPr>
        <w:t>functor</w:t>
      </w:r>
      <w:proofErr w:type="spellEnd"/>
      <w:r w:rsidRPr="00792527">
        <w:rPr>
          <w:lang w:val="en-US"/>
        </w:rPr>
        <w:t>(</w:t>
      </w:r>
      <w:proofErr w:type="gramEnd"/>
      <w:r w:rsidRPr="00792527">
        <w:rPr>
          <w:lang w:val="en-US"/>
        </w:rPr>
        <w:t xml:space="preserve">T,A2,_), </w:t>
      </w:r>
    </w:p>
    <w:p w:rsidR="00792527" w:rsidRDefault="00792527" w:rsidP="00792527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92527">
        <w:rPr>
          <w:lang w:val="en-US"/>
        </w:rPr>
        <w:t xml:space="preserve">A1 \== </w:t>
      </w:r>
      <w:proofErr w:type="gramStart"/>
      <w:r w:rsidRPr="00792527">
        <w:rPr>
          <w:lang w:val="en-US"/>
        </w:rPr>
        <w:t>A2,!.</w:t>
      </w:r>
      <w:proofErr w:type="gramEnd"/>
    </w:p>
    <w:p w:rsidR="00792527" w:rsidRPr="00B554D8" w:rsidRDefault="00B554D8" w:rsidP="00B554D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Fonts w:asciiTheme="majorHAnsi" w:hAnsiTheme="majorHAnsi"/>
          <w:lang w:val="en-US"/>
        </w:rPr>
      </w:pPr>
      <w:r w:rsidRPr="00B554D8">
        <w:rPr>
          <w:rFonts w:asciiTheme="majorHAnsi" w:hAnsiTheme="majorHAnsi"/>
          <w:lang w:val="en-US"/>
        </w:rPr>
        <w:tab/>
      </w:r>
      <w:r w:rsidRPr="00B554D8">
        <w:rPr>
          <w:rFonts w:asciiTheme="majorHAnsi" w:hAnsiTheme="majorHAnsi"/>
          <w:lang w:val="en-US"/>
        </w:rPr>
        <w:tab/>
      </w:r>
      <w:r w:rsidRPr="00B554D8">
        <w:rPr>
          <w:rFonts w:asciiTheme="majorHAnsi" w:hAnsiTheme="majorHAnsi"/>
          <w:lang w:val="en-US"/>
        </w:rPr>
        <w:tab/>
      </w:r>
      <w:r w:rsidRPr="00B554D8">
        <w:rPr>
          <w:rFonts w:asciiTheme="majorHAnsi" w:hAnsiTheme="majorHAnsi"/>
          <w:lang w:val="en-US"/>
        </w:rPr>
        <w:tab/>
      </w:r>
    </w:p>
    <w:p w:rsidR="006355D5" w:rsidRDefault="00EA6B65" w:rsidP="00792527">
      <w:pPr>
        <w:pStyle w:val="HTMLPreformatted"/>
      </w:pPr>
      <w:r>
        <w:rPr>
          <w:rFonts w:asciiTheme="majorHAnsi" w:hAnsiTheme="majorHAnsi"/>
          <w:sz w:val="22"/>
          <w:szCs w:val="22"/>
        </w:rPr>
        <w:t>Vérifie que X et T</w:t>
      </w:r>
      <w:r w:rsidR="004F2E93" w:rsidRPr="00B554D8">
        <w:rPr>
          <w:rFonts w:asciiTheme="majorHAnsi" w:hAnsiTheme="majorHAnsi"/>
          <w:sz w:val="22"/>
          <w:szCs w:val="22"/>
        </w:rPr>
        <w:t xml:space="preserve"> ne sont pas des term</w:t>
      </w:r>
      <w:r w:rsidR="001814B5" w:rsidRPr="00B554D8">
        <w:rPr>
          <w:rFonts w:asciiTheme="majorHAnsi" w:hAnsiTheme="majorHAnsi"/>
          <w:sz w:val="22"/>
          <w:szCs w:val="22"/>
        </w:rPr>
        <w:t>e</w:t>
      </w:r>
      <w:r w:rsidR="004F2E93" w:rsidRPr="00B554D8">
        <w:rPr>
          <w:rFonts w:asciiTheme="majorHAnsi" w:hAnsiTheme="majorHAnsi"/>
          <w:sz w:val="22"/>
          <w:szCs w:val="22"/>
        </w:rPr>
        <w:t xml:space="preserve">s </w:t>
      </w:r>
      <w:r w:rsidR="00B554D8">
        <w:rPr>
          <w:rFonts w:asciiTheme="majorHAnsi" w:hAnsiTheme="majorHAnsi"/>
          <w:sz w:val="22"/>
          <w:szCs w:val="22"/>
        </w:rPr>
        <w:t>composé</w:t>
      </w:r>
      <w:r w:rsidR="004F2E93" w:rsidRPr="00B554D8">
        <w:rPr>
          <w:rFonts w:asciiTheme="majorHAnsi" w:hAnsiTheme="majorHAnsi"/>
          <w:sz w:val="22"/>
          <w:szCs w:val="22"/>
        </w:rPr>
        <w:t xml:space="preserve">s </w:t>
      </w:r>
      <w:r w:rsidR="006355D5">
        <w:rPr>
          <w:rFonts w:asciiTheme="majorHAnsi" w:hAnsiTheme="majorHAnsi"/>
          <w:sz w:val="22"/>
          <w:szCs w:val="22"/>
        </w:rPr>
        <w:t>et qu’ils ont le même nombre d’arguments (</w:t>
      </w:r>
      <w:r w:rsidR="006355D5" w:rsidRPr="006355D5">
        <w:t>N1 \== N2,</w:t>
      </w:r>
      <w:proofErr w:type="gramStart"/>
      <w:r w:rsidR="006355D5" w:rsidRPr="006355D5">
        <w:t>!;</w:t>
      </w:r>
      <w:proofErr w:type="gramEnd"/>
      <w:r w:rsidR="006355D5">
        <w:t>)S</w:t>
      </w:r>
      <w:r w:rsidR="006355D5" w:rsidRPr="00B554D8">
        <w:rPr>
          <w:rFonts w:asciiTheme="majorHAnsi" w:hAnsiTheme="majorHAnsi"/>
          <w:sz w:val="22"/>
          <w:szCs w:val="22"/>
        </w:rPr>
        <w:t>i c’est le cas, applique la règle clash</w:t>
      </w:r>
    </w:p>
    <w:p w:rsidR="00792527" w:rsidRDefault="006355D5" w:rsidP="00792527">
      <w:pPr>
        <w:pStyle w:val="HTMLPreformatted"/>
        <w:rPr>
          <w:rFonts w:asciiTheme="majorHAnsi" w:hAnsiTheme="majorHAnsi"/>
          <w:sz w:val="22"/>
          <w:szCs w:val="22"/>
        </w:rPr>
      </w:pPr>
      <w:r w:rsidRPr="006355D5">
        <w:rPr>
          <w:rFonts w:asciiTheme="majorHAnsi" w:hAnsiTheme="majorHAnsi"/>
          <w:sz w:val="22"/>
          <w:szCs w:val="22"/>
        </w:rPr>
        <w:t>Ou vérifie</w:t>
      </w:r>
      <w:r w:rsidR="00EA6B65">
        <w:rPr>
          <w:rFonts w:asciiTheme="majorHAnsi" w:hAnsiTheme="majorHAnsi"/>
          <w:sz w:val="22"/>
          <w:szCs w:val="22"/>
        </w:rPr>
        <w:t xml:space="preserve"> que X et T</w:t>
      </w:r>
      <w:r>
        <w:rPr>
          <w:rFonts w:asciiTheme="majorHAnsi" w:hAnsiTheme="majorHAnsi"/>
          <w:sz w:val="22"/>
          <w:szCs w:val="22"/>
        </w:rPr>
        <w:t xml:space="preserve"> ne sont pas des termes composés et n’ont pas le même </w:t>
      </w:r>
      <w:proofErr w:type="gramStart"/>
      <w:r>
        <w:rPr>
          <w:rFonts w:asciiTheme="majorHAnsi" w:hAnsiTheme="majorHAnsi"/>
          <w:sz w:val="22"/>
          <w:szCs w:val="22"/>
        </w:rPr>
        <w:t>nom(</w:t>
      </w:r>
      <w:proofErr w:type="gramEnd"/>
      <w:r w:rsidRPr="006355D5">
        <w:t>A1 \== A2,!.</w:t>
      </w:r>
      <w:r>
        <w:t>) S</w:t>
      </w:r>
      <w:r w:rsidR="004F2E93" w:rsidRPr="00B554D8">
        <w:rPr>
          <w:rFonts w:asciiTheme="majorHAnsi" w:hAnsiTheme="majorHAnsi"/>
          <w:sz w:val="22"/>
          <w:szCs w:val="22"/>
        </w:rPr>
        <w:t xml:space="preserve">i c’est le cas, applique la règle clash. </w:t>
      </w:r>
    </w:p>
    <w:p w:rsidR="009B5913" w:rsidRDefault="009B5913" w:rsidP="009B5913">
      <w:pPr>
        <w:pStyle w:val="HTMLPreformatted"/>
        <w:rPr>
          <w:rFonts w:asciiTheme="majorHAnsi" w:hAnsiTheme="majorHAnsi"/>
          <w:sz w:val="22"/>
          <w:szCs w:val="22"/>
        </w:rPr>
      </w:pPr>
    </w:p>
    <w:p w:rsidR="009B5913" w:rsidRDefault="008B210B" w:rsidP="009B5913">
      <w:pPr>
        <w:pStyle w:val="HTMLPreformatted"/>
        <w:rPr>
          <w:ins w:id="0" w:author="Steven" w:date="2015-12-13T17:27:00Z"/>
        </w:rPr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(_ ?= </w:t>
      </w:r>
      <w:r w:rsidR="009B5913">
        <w:t>T),</w:t>
      </w:r>
      <w:proofErr w:type="spellStart"/>
      <w:r w:rsidR="009B5913">
        <w:t>simplify</w:t>
      </w:r>
      <w:proofErr w:type="spellEnd"/>
      <w:r w:rsidR="009B5913">
        <w:t xml:space="preserve">) </w:t>
      </w:r>
      <w:r w:rsidR="009B5913" w:rsidRPr="00385C97">
        <w:t xml:space="preserve">:- </w:t>
      </w:r>
      <w:r w:rsidR="008C7636">
        <w:tab/>
      </w:r>
      <w:proofErr w:type="spellStart"/>
      <w:r w:rsidR="008C7636">
        <w:t>atomic</w:t>
      </w:r>
      <w:proofErr w:type="spellEnd"/>
      <w:r w:rsidR="008C7636">
        <w:t>(T)</w:t>
      </w:r>
      <w:r w:rsidR="009B5913">
        <w:t>,!.</w:t>
      </w:r>
    </w:p>
    <w:p w:rsidR="00A136DA" w:rsidRDefault="00A136DA" w:rsidP="009B5913">
      <w:pPr>
        <w:pStyle w:val="HTMLPreformatted"/>
      </w:pPr>
    </w:p>
    <w:p w:rsidR="009B5913" w:rsidRDefault="00A136DA" w:rsidP="00792527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Vérifie que T est une constante.</w:t>
      </w:r>
      <w:r w:rsidR="00A06A58">
        <w:rPr>
          <w:rFonts w:asciiTheme="majorHAnsi" w:hAnsiTheme="majorHAnsi"/>
          <w:sz w:val="22"/>
          <w:szCs w:val="22"/>
        </w:rPr>
        <w:t xml:space="preserve"> Si c’est le cas, applique la règle </w:t>
      </w:r>
      <w:proofErr w:type="spellStart"/>
      <w:r w:rsidR="00A06A58">
        <w:rPr>
          <w:rFonts w:asciiTheme="majorHAnsi" w:hAnsiTheme="majorHAnsi"/>
          <w:sz w:val="22"/>
          <w:szCs w:val="22"/>
        </w:rPr>
        <w:t>simplify</w:t>
      </w:r>
      <w:proofErr w:type="spellEnd"/>
      <w:r w:rsidR="00A06A58">
        <w:rPr>
          <w:rFonts w:asciiTheme="majorHAnsi" w:hAnsiTheme="majorHAnsi"/>
          <w:sz w:val="22"/>
          <w:szCs w:val="22"/>
        </w:rPr>
        <w:t>.</w:t>
      </w:r>
    </w:p>
    <w:p w:rsidR="00A1670E" w:rsidRDefault="00A1670E" w:rsidP="00792527">
      <w:pPr>
        <w:pStyle w:val="HTMLPreformatted"/>
        <w:rPr>
          <w:rFonts w:asciiTheme="majorHAnsi" w:hAnsiTheme="majorHAnsi"/>
          <w:sz w:val="22"/>
          <w:szCs w:val="22"/>
        </w:rPr>
      </w:pPr>
    </w:p>
    <w:p w:rsidR="00A1670E" w:rsidRDefault="007C729E" w:rsidP="00A1670E">
      <w:pPr>
        <w:pStyle w:val="HTMLPreformatted"/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>(X</w:t>
      </w:r>
      <w:r w:rsidR="00A1670E">
        <w:t xml:space="preserve"> ?= T), check) :- </w:t>
      </w:r>
      <w:r w:rsidR="00A1670E">
        <w:tab/>
        <w:t xml:space="preserve">X \== T, </w:t>
      </w:r>
    </w:p>
    <w:p w:rsidR="00A1670E" w:rsidRDefault="00A1670E" w:rsidP="00A1670E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occur_check</w:t>
      </w:r>
      <w:proofErr w:type="spellEnd"/>
      <w:r>
        <w:t>(X</w:t>
      </w:r>
      <w:proofErr w:type="gramStart"/>
      <w:r>
        <w:t>,T</w:t>
      </w:r>
      <w:proofErr w:type="gramEnd"/>
      <w:r>
        <w:t>),!.</w:t>
      </w:r>
    </w:p>
    <w:p w:rsidR="00A1670E" w:rsidRDefault="00A1670E" w:rsidP="00792527">
      <w:pPr>
        <w:pStyle w:val="HTMLPreformatted"/>
        <w:rPr>
          <w:rFonts w:asciiTheme="majorHAnsi" w:hAnsiTheme="majorHAnsi"/>
          <w:sz w:val="22"/>
          <w:szCs w:val="22"/>
        </w:rPr>
      </w:pPr>
    </w:p>
    <w:p w:rsidR="00A1670E" w:rsidRDefault="00A1670E" w:rsidP="00792527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Vérifie que X est </w:t>
      </w:r>
      <w:proofErr w:type="gramStart"/>
      <w:r>
        <w:rPr>
          <w:rFonts w:asciiTheme="majorHAnsi" w:hAnsiTheme="majorHAnsi"/>
          <w:sz w:val="22"/>
          <w:szCs w:val="22"/>
        </w:rPr>
        <w:t>différe</w:t>
      </w:r>
      <w:r w:rsidR="00EA6B65">
        <w:rPr>
          <w:rFonts w:asciiTheme="majorHAnsi" w:hAnsiTheme="majorHAnsi"/>
          <w:sz w:val="22"/>
          <w:szCs w:val="22"/>
        </w:rPr>
        <w:t>nt</w:t>
      </w:r>
      <w:proofErr w:type="gramEnd"/>
      <w:r w:rsidR="00EA6B65">
        <w:rPr>
          <w:rFonts w:asciiTheme="majorHAnsi" w:hAnsiTheme="majorHAnsi"/>
          <w:sz w:val="22"/>
          <w:szCs w:val="22"/>
        </w:rPr>
        <w:t xml:space="preserve"> de T et que X apparait dans T</w:t>
      </w:r>
      <w:r>
        <w:rPr>
          <w:rFonts w:asciiTheme="majorHAnsi" w:hAnsiTheme="majorHAnsi"/>
          <w:sz w:val="22"/>
          <w:szCs w:val="22"/>
        </w:rPr>
        <w:t>. Si c’est le cas, applique la règle check.</w:t>
      </w:r>
    </w:p>
    <w:p w:rsidR="00A1670E" w:rsidRDefault="00A1670E" w:rsidP="00792527">
      <w:pPr>
        <w:pStyle w:val="HTMLPreformatted"/>
        <w:rPr>
          <w:rFonts w:asciiTheme="majorHAnsi" w:hAnsiTheme="majorHAnsi"/>
          <w:sz w:val="22"/>
          <w:szCs w:val="22"/>
        </w:rPr>
      </w:pPr>
    </w:p>
    <w:p w:rsidR="00E104E2" w:rsidRDefault="00E104E2" w:rsidP="00792527">
      <w:pPr>
        <w:pStyle w:val="HTMLPreformatted"/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>(_ ?= T),</w:t>
      </w:r>
      <w:proofErr w:type="spellStart"/>
      <w:r>
        <w:t>rename</w:t>
      </w:r>
      <w:proofErr w:type="spellEnd"/>
      <w:r>
        <w:t xml:space="preserve">) :- </w:t>
      </w:r>
      <w:r>
        <w:tab/>
        <w:t>var(T),</w:t>
      </w:r>
    </w:p>
    <w:p w:rsidR="00E104E2" w:rsidRDefault="00E104E2" w:rsidP="00792527">
      <w:pPr>
        <w:pStyle w:val="HTMLPreformatted"/>
      </w:pPr>
      <w:r>
        <w:tab/>
      </w:r>
      <w:r>
        <w:tab/>
      </w:r>
      <w:r>
        <w:tab/>
      </w:r>
      <w:r>
        <w:tab/>
        <w:t>!.</w:t>
      </w:r>
    </w:p>
    <w:p w:rsidR="00E104E2" w:rsidRDefault="00E104E2" w:rsidP="00792527">
      <w:pPr>
        <w:pStyle w:val="HTMLPreformatted"/>
      </w:pPr>
    </w:p>
    <w:p w:rsidR="00E104E2" w:rsidRPr="00E104E2" w:rsidRDefault="000E5A26" w:rsidP="00792527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Vérif</w:t>
      </w:r>
      <w:r w:rsidR="00E104E2">
        <w:rPr>
          <w:rFonts w:asciiTheme="majorHAnsi" w:hAnsiTheme="majorHAnsi"/>
          <w:sz w:val="22"/>
          <w:szCs w:val="22"/>
        </w:rPr>
        <w:t xml:space="preserve">ie que T est une variable. Si c’est le cas, applique la règle </w:t>
      </w:r>
      <w:proofErr w:type="spellStart"/>
      <w:r w:rsidR="00E104E2">
        <w:rPr>
          <w:rFonts w:asciiTheme="majorHAnsi" w:hAnsiTheme="majorHAnsi"/>
          <w:sz w:val="22"/>
          <w:szCs w:val="22"/>
        </w:rPr>
        <w:t>rename</w:t>
      </w:r>
      <w:proofErr w:type="spellEnd"/>
      <w:r w:rsidR="00E104E2">
        <w:rPr>
          <w:rFonts w:asciiTheme="majorHAnsi" w:hAnsiTheme="majorHAnsi"/>
          <w:sz w:val="22"/>
          <w:szCs w:val="22"/>
        </w:rPr>
        <w:t>.</w:t>
      </w:r>
    </w:p>
    <w:p w:rsidR="00A1670E" w:rsidRDefault="00A1670E" w:rsidP="00792527">
      <w:pPr>
        <w:pStyle w:val="HTMLPreformatted"/>
        <w:rPr>
          <w:rFonts w:asciiTheme="majorHAnsi" w:hAnsiTheme="majorHAnsi"/>
          <w:sz w:val="22"/>
          <w:szCs w:val="22"/>
        </w:rPr>
      </w:pPr>
    </w:p>
    <w:p w:rsidR="00A1670E" w:rsidRDefault="00FA5F77" w:rsidP="00A1670E">
      <w:pPr>
        <w:pStyle w:val="HTMLPreformatted"/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(X </w:t>
      </w:r>
      <w:r w:rsidR="00A1670E">
        <w:t xml:space="preserve">?= T), </w:t>
      </w:r>
      <w:proofErr w:type="spellStart"/>
      <w:r w:rsidR="00A1670E">
        <w:t>expand</w:t>
      </w:r>
      <w:proofErr w:type="spellEnd"/>
      <w:r w:rsidR="00A1670E">
        <w:t>) :-</w:t>
      </w:r>
      <w:ins w:id="1" w:author="Unknown">
        <w:r w:rsidR="00A1670E">
          <w:t xml:space="preserve"> </w:t>
        </w:r>
      </w:ins>
      <w:r w:rsidR="00DF2BF0">
        <w:tab/>
      </w:r>
      <w:r w:rsidR="00A1670E">
        <w:t xml:space="preserve">compound(T), </w:t>
      </w:r>
    </w:p>
    <w:p w:rsidR="005B2CD8" w:rsidRDefault="00A1670E" w:rsidP="00792527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 w:rsidRPr="00382FCA">
        <w:t>not(</w:t>
      </w:r>
      <w:proofErr w:type="spellStart"/>
      <w:proofErr w:type="gramEnd"/>
      <w:r w:rsidRPr="00382FCA">
        <w:t>occur_check</w:t>
      </w:r>
      <w:proofErr w:type="spellEnd"/>
      <w:r w:rsidRPr="00382FCA">
        <w:t>(X,T)),</w:t>
      </w:r>
    </w:p>
    <w:p w:rsidR="00A1670E" w:rsidRPr="00382FCA" w:rsidRDefault="005B2CD8" w:rsidP="00792527">
      <w:pPr>
        <w:pStyle w:val="HTMLPreformatted"/>
      </w:pPr>
      <w:r>
        <w:tab/>
      </w:r>
      <w:r>
        <w:tab/>
      </w:r>
      <w:r>
        <w:tab/>
      </w:r>
      <w:r>
        <w:tab/>
      </w:r>
      <w:r w:rsidR="00A1670E" w:rsidRPr="00382FCA">
        <w:t>!.</w:t>
      </w:r>
    </w:p>
    <w:p w:rsidR="00EA6B65" w:rsidRPr="00382FCA" w:rsidRDefault="00EA6B65" w:rsidP="00792527">
      <w:pPr>
        <w:pStyle w:val="HTMLPreformatted"/>
      </w:pPr>
    </w:p>
    <w:p w:rsidR="00EA6B65" w:rsidRPr="002379C7" w:rsidRDefault="00EA6B65" w:rsidP="00792527">
      <w:pPr>
        <w:pStyle w:val="HTMLPreformatted"/>
        <w:rPr>
          <w:rFonts w:asciiTheme="majorHAnsi" w:hAnsiTheme="majorHAnsi"/>
          <w:sz w:val="22"/>
          <w:szCs w:val="22"/>
        </w:rPr>
      </w:pPr>
      <w:r w:rsidRPr="002379C7">
        <w:rPr>
          <w:rFonts w:asciiTheme="majorHAnsi" w:hAnsiTheme="majorHAnsi"/>
          <w:sz w:val="22"/>
          <w:szCs w:val="22"/>
        </w:rPr>
        <w:t>Vé</w:t>
      </w:r>
      <w:r w:rsidR="00DF2BF0">
        <w:rPr>
          <w:rFonts w:asciiTheme="majorHAnsi" w:hAnsiTheme="majorHAnsi"/>
          <w:sz w:val="22"/>
          <w:szCs w:val="22"/>
        </w:rPr>
        <w:t xml:space="preserve">rifie </w:t>
      </w:r>
      <w:r w:rsidRPr="002379C7">
        <w:rPr>
          <w:rFonts w:asciiTheme="majorHAnsi" w:hAnsiTheme="majorHAnsi"/>
          <w:sz w:val="22"/>
          <w:szCs w:val="22"/>
        </w:rPr>
        <w:t xml:space="preserve">que T est un terme et aussi que X n’apparait pas dans T. Si toutes ces conditions sont réunies, la règle </w:t>
      </w:r>
      <w:proofErr w:type="spellStart"/>
      <w:r w:rsidRPr="002379C7">
        <w:rPr>
          <w:rFonts w:asciiTheme="majorHAnsi" w:hAnsiTheme="majorHAnsi"/>
          <w:sz w:val="22"/>
          <w:szCs w:val="22"/>
        </w:rPr>
        <w:t>expand</w:t>
      </w:r>
      <w:proofErr w:type="spellEnd"/>
      <w:r w:rsidRPr="002379C7">
        <w:rPr>
          <w:rFonts w:asciiTheme="majorHAnsi" w:hAnsiTheme="majorHAnsi"/>
          <w:sz w:val="22"/>
          <w:szCs w:val="22"/>
        </w:rPr>
        <w:t xml:space="preserve"> est appliquée.</w:t>
      </w:r>
    </w:p>
    <w:p w:rsidR="00EA6B65" w:rsidRDefault="00EA6B65" w:rsidP="00792527">
      <w:pPr>
        <w:pStyle w:val="HTMLPreformatted"/>
      </w:pPr>
    </w:p>
    <w:p w:rsidR="00EA6B65" w:rsidRDefault="00EA6B65" w:rsidP="00792527">
      <w:pPr>
        <w:pStyle w:val="HTMLPreformatted"/>
      </w:pPr>
    </w:p>
    <w:p w:rsidR="00EA6B65" w:rsidRDefault="00EA6B65" w:rsidP="00EA6B65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regle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(X ?= T), decompose) :-</w:t>
      </w:r>
      <w:r>
        <w:rPr>
          <w:lang w:val="en-US"/>
        </w:rPr>
        <w:tab/>
      </w:r>
      <w:r w:rsidRPr="00EA6B65">
        <w:rPr>
          <w:lang w:val="en-US"/>
        </w:rPr>
        <w:t>compound(X),</w:t>
      </w:r>
    </w:p>
    <w:p w:rsidR="00EA6B65" w:rsidRDefault="00EA6B65" w:rsidP="00EA6B65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EA6B65">
        <w:rPr>
          <w:lang w:val="en-US"/>
        </w:rPr>
        <w:t>compound(</w:t>
      </w:r>
      <w:proofErr w:type="gramEnd"/>
      <w:r w:rsidRPr="00EA6B65">
        <w:rPr>
          <w:lang w:val="en-US"/>
        </w:rPr>
        <w:t xml:space="preserve">T), </w:t>
      </w:r>
    </w:p>
    <w:p w:rsidR="00EA6B65" w:rsidRDefault="00EA6B65" w:rsidP="005B2CD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5B2CD8">
        <w:rPr>
          <w:lang w:val="en-US"/>
        </w:rPr>
        <w:t>functor</w:t>
      </w:r>
      <w:proofErr w:type="spellEnd"/>
      <w:r w:rsidR="005B2CD8">
        <w:rPr>
          <w:lang w:val="en-US"/>
        </w:rPr>
        <w:t>(</w:t>
      </w:r>
      <w:proofErr w:type="gramEnd"/>
      <w:r w:rsidR="005B2CD8">
        <w:rPr>
          <w:lang w:val="en-US"/>
        </w:rPr>
        <w:t>X,A,N),</w:t>
      </w:r>
    </w:p>
    <w:p w:rsidR="005B2CD8" w:rsidRDefault="005B2CD8" w:rsidP="005B2CD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functor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T,A,N),</w:t>
      </w:r>
    </w:p>
    <w:p w:rsidR="005B2CD8" w:rsidRPr="00382FCA" w:rsidRDefault="005B2CD8" w:rsidP="005B2CD8">
      <w:pPr>
        <w:pStyle w:val="HTMLPreformatted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!.</w:t>
      </w:r>
    </w:p>
    <w:p w:rsidR="00EA6B65" w:rsidRPr="00382FCA" w:rsidRDefault="00EA6B65" w:rsidP="00EA6B65">
      <w:pPr>
        <w:pStyle w:val="HTMLPreformatted"/>
      </w:pPr>
    </w:p>
    <w:p w:rsidR="00EA6B65" w:rsidRPr="002379C7" w:rsidRDefault="00EA6B65" w:rsidP="00EA6B65">
      <w:pPr>
        <w:pStyle w:val="HTMLPreformatted"/>
        <w:rPr>
          <w:rFonts w:asciiTheme="majorHAnsi" w:hAnsiTheme="majorHAnsi"/>
          <w:sz w:val="22"/>
          <w:szCs w:val="22"/>
        </w:rPr>
      </w:pPr>
      <w:r w:rsidRPr="002379C7">
        <w:rPr>
          <w:rFonts w:asciiTheme="majorHAnsi" w:hAnsiTheme="majorHAnsi"/>
          <w:sz w:val="22"/>
          <w:szCs w:val="22"/>
        </w:rPr>
        <w:t xml:space="preserve">Vérifie que X et T sont des termes composés et qu’ils ont le même nom et le même nombre d’arguments. Si ces conditions sont réunies, la règle </w:t>
      </w:r>
      <w:proofErr w:type="spellStart"/>
      <w:r w:rsidRPr="002379C7">
        <w:rPr>
          <w:rFonts w:asciiTheme="majorHAnsi" w:hAnsiTheme="majorHAnsi"/>
          <w:sz w:val="22"/>
          <w:szCs w:val="22"/>
        </w:rPr>
        <w:t>decompose</w:t>
      </w:r>
      <w:proofErr w:type="spellEnd"/>
      <w:r w:rsidRPr="002379C7">
        <w:rPr>
          <w:rFonts w:asciiTheme="majorHAnsi" w:hAnsiTheme="majorHAnsi"/>
          <w:sz w:val="22"/>
          <w:szCs w:val="22"/>
        </w:rPr>
        <w:t xml:space="preserve"> est appliquée.</w:t>
      </w:r>
    </w:p>
    <w:p w:rsidR="00EA6B65" w:rsidRDefault="00EA6B65" w:rsidP="00EA6B65">
      <w:pPr>
        <w:pStyle w:val="HTMLPreformatted"/>
      </w:pPr>
    </w:p>
    <w:p w:rsidR="00EA6B65" w:rsidRPr="00EA6B65" w:rsidRDefault="00EA6B65" w:rsidP="00EA6B65">
      <w:pPr>
        <w:pStyle w:val="HTMLPreformatted"/>
      </w:pPr>
    </w:p>
    <w:p w:rsidR="00382FCA" w:rsidRDefault="009A2D1C" w:rsidP="009A2D1C">
      <w:pPr>
        <w:pStyle w:val="HTMLPreformatted"/>
      </w:pPr>
      <w:proofErr w:type="spellStart"/>
      <w:proofErr w:type="gramStart"/>
      <w:r>
        <w:t>regle</w:t>
      </w:r>
      <w:proofErr w:type="spellEnd"/>
      <w:r>
        <w:t>(</w:t>
      </w:r>
      <w:proofErr w:type="gramEnd"/>
      <w:r>
        <w:t>(</w:t>
      </w:r>
      <w:r w:rsidR="006A4834">
        <w:t>T ?= _</w:t>
      </w:r>
      <w:r w:rsidR="00382FCA">
        <w:t xml:space="preserve">), orient) :- </w:t>
      </w:r>
      <w:r w:rsidR="00382FCA">
        <w:tab/>
      </w:r>
      <w:proofErr w:type="spellStart"/>
      <w:r w:rsidR="00382FCA">
        <w:t>nonvar</w:t>
      </w:r>
      <w:proofErr w:type="spellEnd"/>
      <w:r w:rsidR="00382FCA">
        <w:t>(T),</w:t>
      </w:r>
    </w:p>
    <w:p w:rsidR="009A2D1C" w:rsidRDefault="00382FCA" w:rsidP="009A2D1C">
      <w:pPr>
        <w:pStyle w:val="HTMLPreformatted"/>
      </w:pPr>
      <w:r>
        <w:tab/>
      </w:r>
      <w:r>
        <w:tab/>
      </w:r>
      <w:r>
        <w:tab/>
      </w:r>
      <w:r>
        <w:tab/>
      </w:r>
      <w:r w:rsidR="009A2D1C">
        <w:t>!.</w:t>
      </w:r>
    </w:p>
    <w:p w:rsidR="009A2D1C" w:rsidRDefault="009A2D1C" w:rsidP="009A2D1C">
      <w:pPr>
        <w:pStyle w:val="HTMLPreformatted"/>
      </w:pPr>
    </w:p>
    <w:p w:rsidR="009A2D1C" w:rsidRDefault="005543D4" w:rsidP="009A2D1C">
      <w:pPr>
        <w:pStyle w:val="HTMLPreformatted"/>
        <w:rPr>
          <w:rFonts w:asciiTheme="majorHAnsi" w:hAnsiTheme="majorHAnsi"/>
          <w:sz w:val="22"/>
          <w:szCs w:val="22"/>
        </w:rPr>
      </w:pPr>
      <w:r w:rsidRPr="002379C7">
        <w:rPr>
          <w:rFonts w:asciiTheme="majorHAnsi" w:hAnsiTheme="majorHAnsi"/>
          <w:sz w:val="22"/>
          <w:szCs w:val="22"/>
        </w:rPr>
        <w:t>Vérifie que T n’est pas une variable et que X est une variable. Si c’est le cas, applique la règle orient.</w:t>
      </w:r>
    </w:p>
    <w:p w:rsidR="00FB3853" w:rsidRDefault="00FB3853" w:rsidP="009A2D1C">
      <w:pPr>
        <w:pStyle w:val="HTMLPreformatted"/>
        <w:rPr>
          <w:rFonts w:asciiTheme="majorHAnsi" w:hAnsiTheme="majorHAnsi"/>
          <w:sz w:val="22"/>
          <w:szCs w:val="22"/>
        </w:rPr>
      </w:pPr>
    </w:p>
    <w:p w:rsidR="009A2D1C" w:rsidRDefault="009A2D1C" w:rsidP="009A2D1C">
      <w:pPr>
        <w:pStyle w:val="HTMLPreformatted"/>
      </w:pPr>
    </w:p>
    <w:p w:rsidR="00F26072" w:rsidRDefault="00F26072" w:rsidP="00F26072">
      <w:pPr>
        <w:pStyle w:val="HTMLPreformatted"/>
        <w:ind w:left="5490" w:hanging="5490"/>
      </w:pPr>
      <w:proofErr w:type="spellStart"/>
      <w:r w:rsidRPr="00F26072">
        <w:rPr>
          <w:lang w:val="en-US"/>
        </w:rPr>
        <w:t>reduit</w:t>
      </w:r>
      <w:proofErr w:type="spellEnd"/>
      <w:r w:rsidRPr="00F26072">
        <w:rPr>
          <w:lang w:val="en-US"/>
        </w:rPr>
        <w:t xml:space="preserve">(rename,(X ?= T), P;S, A;[X = T|B]) :- </w:t>
      </w:r>
      <w:r>
        <w:rPr>
          <w:lang w:val="en-US"/>
        </w:rPr>
        <w:tab/>
      </w:r>
      <w:r w:rsidRPr="00F26072">
        <w:rPr>
          <w:lang w:val="en-US"/>
        </w:rPr>
        <w:t xml:space="preserve">echo(system  : [X ?= </w:t>
      </w:r>
      <w:r w:rsidRPr="00F26072">
        <w:t xml:space="preserve">T|P]), </w:t>
      </w:r>
      <w:proofErr w:type="spellStart"/>
      <w:r>
        <w:t>nl,</w:t>
      </w:r>
    </w:p>
    <w:p w:rsidR="00F26072" w:rsidRDefault="00F26072" w:rsidP="00F26072">
      <w:pPr>
        <w:pStyle w:val="HTMLPreformatted"/>
        <w:ind w:left="5490" w:hanging="5490"/>
      </w:pP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26072">
        <w:t>echo</w:t>
      </w:r>
      <w:proofErr w:type="spellEnd"/>
      <w:r w:rsidRPr="00F26072">
        <w:t>(</w:t>
      </w:r>
      <w:proofErr w:type="spellStart"/>
      <w:proofErr w:type="gramEnd"/>
      <w:r w:rsidRPr="00F26072">
        <w:t>rename</w:t>
      </w:r>
      <w:proofErr w:type="spellEnd"/>
      <w:r w:rsidRPr="00F26072">
        <w:t xml:space="preserve"> : X ?= T),</w:t>
      </w:r>
    </w:p>
    <w:p w:rsidR="00F26072" w:rsidRDefault="00F26072" w:rsidP="00F26072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26072">
        <w:t>nl</w:t>
      </w:r>
      <w:proofErr w:type="spellEnd"/>
      <w:proofErr w:type="gramEnd"/>
      <w:r w:rsidRPr="00F26072">
        <w:t>,</w:t>
      </w:r>
    </w:p>
    <w:p w:rsidR="009A2D1C" w:rsidRDefault="00F26072" w:rsidP="00F26072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6072">
        <w:t>substitution(X</w:t>
      </w:r>
      <w:proofErr w:type="gramStart"/>
      <w:r w:rsidRPr="00F26072">
        <w:t>,T,P,A</w:t>
      </w:r>
      <w:proofErr w:type="gramEnd"/>
      <w:r w:rsidRPr="00F26072">
        <w:t>), substitution(X,T,S,B).</w:t>
      </w:r>
    </w:p>
    <w:p w:rsidR="00C613F3" w:rsidRDefault="00C613F3" w:rsidP="00F26072">
      <w:pPr>
        <w:pStyle w:val="HTMLPreformatted"/>
        <w:ind w:left="5490" w:hanging="5490"/>
      </w:pPr>
    </w:p>
    <w:p w:rsidR="00C613F3" w:rsidRPr="00C613F3" w:rsidRDefault="00C613F3" w:rsidP="00C613F3">
      <w:pPr>
        <w:pStyle w:val="HTMLPreformatted"/>
        <w:rPr>
          <w:lang w:val="en-US"/>
        </w:rPr>
      </w:pPr>
      <w:proofErr w:type="spellStart"/>
      <w:r w:rsidRPr="00C613F3">
        <w:rPr>
          <w:lang w:val="en-US"/>
        </w:rPr>
        <w:t>reduit</w:t>
      </w:r>
      <w:proofErr w:type="spellEnd"/>
      <w:r w:rsidRPr="00C613F3">
        <w:rPr>
          <w:lang w:val="en-US"/>
        </w:rPr>
        <w:t>(simplify</w:t>
      </w:r>
      <w:r>
        <w:rPr>
          <w:lang w:val="en-US"/>
        </w:rPr>
        <w:t xml:space="preserve">,(X ?= T), P;S, A;[X = T|B]) :- </w:t>
      </w:r>
      <w:r w:rsidRPr="00C613F3">
        <w:rPr>
          <w:lang w:val="en-US"/>
        </w:rPr>
        <w:t xml:space="preserve">echo(system  : [X ?= T|P]), </w:t>
      </w:r>
      <w:r w:rsidRPr="00C613F3">
        <w:rPr>
          <w:lang w:val="en-US"/>
        </w:rPr>
        <w:t xml:space="preserve">               </w:t>
      </w:r>
      <w:r w:rsidR="000321A2">
        <w:rPr>
          <w:lang w:val="en-US"/>
        </w:rPr>
        <w:t xml:space="preserve">                         </w:t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  <w:t xml:space="preserve"> </w:t>
      </w:r>
      <w:proofErr w:type="spellStart"/>
      <w:r w:rsidRPr="00C613F3">
        <w:rPr>
          <w:lang w:val="en-US"/>
        </w:rPr>
        <w:t>nl</w:t>
      </w:r>
      <w:proofErr w:type="spellEnd"/>
      <w:r w:rsidRPr="00C613F3">
        <w:rPr>
          <w:lang w:val="en-US"/>
        </w:rPr>
        <w:t>,</w:t>
      </w:r>
    </w:p>
    <w:p w:rsidR="000321A2" w:rsidRDefault="00C613F3" w:rsidP="000321A2">
      <w:pPr>
        <w:pStyle w:val="HTMLPreformatted"/>
        <w:ind w:left="6372" w:hanging="5490"/>
        <w:rPr>
          <w:lang w:val="en-US"/>
        </w:rPr>
      </w:pPr>
      <w:r w:rsidRPr="00C613F3">
        <w:rPr>
          <w:lang w:val="en-US"/>
        </w:rPr>
        <w:t xml:space="preserve"> </w:t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</w:r>
      <w:r w:rsidR="000321A2">
        <w:rPr>
          <w:lang w:val="en-US"/>
        </w:rPr>
        <w:tab/>
        <w:t xml:space="preserve">       </w:t>
      </w:r>
      <w:r w:rsidR="000321A2">
        <w:rPr>
          <w:lang w:val="en-US"/>
        </w:rPr>
        <w:tab/>
        <w:t xml:space="preserve"> </w:t>
      </w:r>
      <w:proofErr w:type="gramStart"/>
      <w:r w:rsidRPr="00C613F3">
        <w:rPr>
          <w:lang w:val="en-US"/>
        </w:rPr>
        <w:t>e</w:t>
      </w:r>
      <w:r w:rsidR="000321A2">
        <w:rPr>
          <w:lang w:val="en-US"/>
        </w:rPr>
        <w:t>cho(</w:t>
      </w:r>
      <w:proofErr w:type="gramEnd"/>
      <w:r w:rsidR="000321A2">
        <w:rPr>
          <w:lang w:val="en-US"/>
        </w:rPr>
        <w:t xml:space="preserve">simplify : X ?= T), </w:t>
      </w:r>
    </w:p>
    <w:p w:rsidR="000321A2" w:rsidRDefault="000321A2" w:rsidP="000321A2">
      <w:pPr>
        <w:pStyle w:val="HTMLPreformatted"/>
        <w:ind w:left="6372" w:hanging="5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proofErr w:type="spellStart"/>
      <w:proofErr w:type="gramStart"/>
      <w:r>
        <w:rPr>
          <w:lang w:val="en-US"/>
        </w:rPr>
        <w:t>nl</w:t>
      </w:r>
      <w:proofErr w:type="spellEnd"/>
      <w:proofErr w:type="gramEnd"/>
      <w:r>
        <w:rPr>
          <w:lang w:val="en-US"/>
        </w:rPr>
        <w:t>,</w:t>
      </w:r>
    </w:p>
    <w:p w:rsidR="000321A2" w:rsidRDefault="000321A2" w:rsidP="00C613F3">
      <w:pPr>
        <w:pStyle w:val="HTMLPreformatted"/>
        <w:ind w:left="5664" w:hanging="549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21A2">
        <w:t xml:space="preserve">                </w:t>
      </w:r>
      <w:r>
        <w:t>substitution(X</w:t>
      </w:r>
      <w:proofErr w:type="gramStart"/>
      <w:r>
        <w:t>,T,P,A</w:t>
      </w:r>
      <w:proofErr w:type="gramEnd"/>
      <w:r>
        <w:t>),</w:t>
      </w:r>
    </w:p>
    <w:p w:rsidR="00C613F3" w:rsidRPr="000321A2" w:rsidRDefault="000321A2" w:rsidP="00C613F3">
      <w:pPr>
        <w:pStyle w:val="HTMLPreformatted"/>
        <w:ind w:left="5664" w:hanging="5490"/>
      </w:pPr>
      <w:r>
        <w:tab/>
        <w:t xml:space="preserve">                                       </w:t>
      </w:r>
      <w:r w:rsidR="00C613F3" w:rsidRPr="000321A2">
        <w:t>substitution(X</w:t>
      </w:r>
      <w:proofErr w:type="gramStart"/>
      <w:r w:rsidR="00C613F3" w:rsidRPr="000321A2">
        <w:t>,T,S,B</w:t>
      </w:r>
      <w:proofErr w:type="gramEnd"/>
      <w:r w:rsidR="00C613F3" w:rsidRPr="000321A2">
        <w:t>).</w:t>
      </w:r>
    </w:p>
    <w:p w:rsidR="00C613F3" w:rsidRPr="000321A2" w:rsidRDefault="00C613F3" w:rsidP="00C613F3">
      <w:pPr>
        <w:pStyle w:val="HTMLPreformatted"/>
        <w:ind w:left="5490" w:hanging="5490"/>
      </w:pPr>
    </w:p>
    <w:p w:rsidR="00844AA7" w:rsidRDefault="00C613F3" w:rsidP="00C613F3">
      <w:pPr>
        <w:pStyle w:val="HTMLPreformatted"/>
        <w:ind w:left="5490" w:hanging="5490"/>
        <w:rPr>
          <w:lang w:val="en-US"/>
        </w:rPr>
      </w:pPr>
      <w:proofErr w:type="spellStart"/>
      <w:r w:rsidRPr="00C613F3">
        <w:rPr>
          <w:lang w:val="en-US"/>
        </w:rPr>
        <w:t>reduit</w:t>
      </w:r>
      <w:proofErr w:type="spellEnd"/>
      <w:r w:rsidRPr="00C613F3">
        <w:rPr>
          <w:lang w:val="en-US"/>
        </w:rPr>
        <w:t xml:space="preserve">(check,_,_,_) :- </w:t>
      </w:r>
      <w:r w:rsidR="00844AA7">
        <w:rPr>
          <w:lang w:val="en-US"/>
        </w:rPr>
        <w:tab/>
      </w:r>
      <w:r w:rsidR="00844AA7">
        <w:rPr>
          <w:lang w:val="en-US"/>
        </w:rPr>
        <w:tab/>
      </w:r>
      <w:r w:rsidR="00844AA7">
        <w:rPr>
          <w:lang w:val="en-US"/>
        </w:rPr>
        <w:tab/>
      </w:r>
      <w:r w:rsidRPr="00C613F3">
        <w:rPr>
          <w:lang w:val="en-US"/>
        </w:rPr>
        <w:t xml:space="preserve">echo(system : [X ?= T|P]), </w:t>
      </w:r>
      <w:proofErr w:type="spellStart"/>
      <w:r w:rsidRPr="00C613F3">
        <w:rPr>
          <w:lang w:val="en-US"/>
        </w:rPr>
        <w:t>nl</w:t>
      </w:r>
      <w:proofErr w:type="spellEnd"/>
      <w:r w:rsidRPr="00C613F3">
        <w:rPr>
          <w:lang w:val="en-US"/>
        </w:rPr>
        <w:t>,</w:t>
      </w:r>
    </w:p>
    <w:p w:rsidR="00844AA7" w:rsidRDefault="00844AA7" w:rsidP="00C613F3">
      <w:pPr>
        <w:pStyle w:val="HTMLPreformatted"/>
        <w:ind w:left="5490" w:hanging="5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echo(</w:t>
      </w:r>
      <w:proofErr w:type="gramEnd"/>
      <w:r>
        <w:rPr>
          <w:lang w:val="en-US"/>
        </w:rPr>
        <w:t>check : X ?= T),</w:t>
      </w:r>
      <w:proofErr w:type="spellStart"/>
    </w:p>
    <w:p w:rsidR="00844AA7" w:rsidRDefault="00844AA7" w:rsidP="00C613F3">
      <w:pPr>
        <w:pStyle w:val="HTMLPreformatted"/>
        <w:ind w:left="5490" w:hanging="5490"/>
        <w:rPr>
          <w:lang w:val="en-US"/>
        </w:rPr>
      </w:pP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C613F3" w:rsidRPr="00C613F3">
        <w:rPr>
          <w:lang w:val="en-US"/>
        </w:rPr>
        <w:t>nl</w:t>
      </w:r>
      <w:proofErr w:type="spellEnd"/>
      <w:proofErr w:type="gramEnd"/>
      <w:r w:rsidR="00C613F3" w:rsidRPr="00C613F3">
        <w:rPr>
          <w:lang w:val="en-US"/>
        </w:rPr>
        <w:t xml:space="preserve">, </w:t>
      </w:r>
    </w:p>
    <w:p w:rsidR="00C613F3" w:rsidRPr="00C613F3" w:rsidRDefault="00844AA7" w:rsidP="00C613F3">
      <w:pPr>
        <w:pStyle w:val="HTMLPreformatted"/>
        <w:ind w:left="5490" w:hanging="5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C613F3" w:rsidRPr="00C613F3">
        <w:rPr>
          <w:lang w:val="en-US"/>
        </w:rPr>
        <w:t>fail</w:t>
      </w:r>
      <w:proofErr w:type="gramEnd"/>
      <w:r w:rsidR="00C613F3" w:rsidRPr="00C613F3">
        <w:rPr>
          <w:lang w:val="en-US"/>
        </w:rPr>
        <w:t>.</w:t>
      </w:r>
    </w:p>
    <w:p w:rsidR="00C613F3" w:rsidRPr="00C613F3" w:rsidRDefault="00C613F3" w:rsidP="00C613F3">
      <w:pPr>
        <w:pStyle w:val="HTMLPreformatted"/>
        <w:ind w:left="5490" w:hanging="5490"/>
        <w:rPr>
          <w:lang w:val="en-US"/>
        </w:rPr>
      </w:pPr>
    </w:p>
    <w:p w:rsidR="00CC2AA2" w:rsidRDefault="00C613F3" w:rsidP="00C613F3">
      <w:pPr>
        <w:pStyle w:val="HTMLPreformatted"/>
        <w:ind w:left="5490" w:hanging="5490"/>
        <w:rPr>
          <w:lang w:val="en-US"/>
        </w:rPr>
      </w:pPr>
      <w:proofErr w:type="spellStart"/>
      <w:r w:rsidRPr="00C613F3">
        <w:rPr>
          <w:lang w:val="en-US"/>
        </w:rPr>
        <w:t>reduit</w:t>
      </w:r>
      <w:proofErr w:type="spellEnd"/>
      <w:r w:rsidRPr="00C613F3">
        <w:rPr>
          <w:lang w:val="en-US"/>
        </w:rPr>
        <w:t xml:space="preserve">(expand,(X ?= T), P;S, A;[X = T|B]) :- </w:t>
      </w:r>
      <w:r w:rsidR="00CC2AA2">
        <w:rPr>
          <w:lang w:val="en-US"/>
        </w:rPr>
        <w:tab/>
        <w:t xml:space="preserve">echo(system  : [X ?= T|P]), </w:t>
      </w:r>
      <w:proofErr w:type="spellStart"/>
      <w:r w:rsidR="00CC2AA2">
        <w:rPr>
          <w:lang w:val="en-US"/>
        </w:rPr>
        <w:t>nl,</w:t>
      </w:r>
    </w:p>
    <w:p w:rsidR="00CC2AA2" w:rsidRDefault="00CC2AA2" w:rsidP="00C613F3">
      <w:pPr>
        <w:pStyle w:val="HTMLPreformatted"/>
        <w:ind w:left="5490" w:hanging="5490"/>
      </w:pP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C613F3" w:rsidRPr="00C613F3">
        <w:rPr>
          <w:lang w:val="en-US"/>
        </w:rPr>
        <w:t>echo(</w:t>
      </w:r>
      <w:proofErr w:type="gramEnd"/>
      <w:r w:rsidR="00C613F3" w:rsidRPr="00C613F3">
        <w:rPr>
          <w:lang w:val="en-US"/>
        </w:rPr>
        <w:t xml:space="preserve">expand : X ?= </w:t>
      </w:r>
      <w:r w:rsidR="00C613F3">
        <w:t xml:space="preserve">T), </w:t>
      </w:r>
    </w:p>
    <w:p w:rsidR="00C613F3" w:rsidRDefault="00CC2AA2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613F3">
        <w:t>nl</w:t>
      </w:r>
      <w:proofErr w:type="spellEnd"/>
      <w:proofErr w:type="gramEnd"/>
      <w:r w:rsidR="00C613F3">
        <w:t>,</w:t>
      </w:r>
    </w:p>
    <w:p w:rsidR="00C613F3" w:rsidRDefault="00CC2AA2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3F3">
        <w:t>substitution(X</w:t>
      </w:r>
      <w:proofErr w:type="gramStart"/>
      <w:r w:rsidR="00C613F3">
        <w:t>,T,P,A</w:t>
      </w:r>
      <w:proofErr w:type="gramEnd"/>
      <w:r w:rsidR="00C613F3">
        <w:t>), substitution(X,T,S,B).</w:t>
      </w:r>
    </w:p>
    <w:p w:rsidR="00C613F3" w:rsidRDefault="00C613F3" w:rsidP="00C613F3">
      <w:pPr>
        <w:pStyle w:val="HTMLPreformatted"/>
        <w:ind w:left="5490" w:hanging="5490"/>
      </w:pPr>
    </w:p>
    <w:p w:rsidR="003E137D" w:rsidRDefault="003E137D" w:rsidP="00C613F3">
      <w:pPr>
        <w:pStyle w:val="HTMLPreformatted"/>
        <w:ind w:left="5490" w:hanging="5490"/>
      </w:pPr>
    </w:p>
    <w:p w:rsidR="003E137D" w:rsidRDefault="003E137D" w:rsidP="00C613F3">
      <w:pPr>
        <w:pStyle w:val="HTMLPreformatted"/>
        <w:ind w:left="5490" w:hanging="5490"/>
      </w:pPr>
    </w:p>
    <w:p w:rsidR="003E137D" w:rsidRDefault="003E137D" w:rsidP="00C613F3">
      <w:pPr>
        <w:pStyle w:val="HTMLPreformatted"/>
        <w:ind w:left="5490" w:hanging="5490"/>
      </w:pPr>
    </w:p>
    <w:p w:rsidR="003E137D" w:rsidRDefault="00C613F3" w:rsidP="00C613F3">
      <w:pPr>
        <w:pStyle w:val="HTMLPreformatted"/>
        <w:ind w:left="5490" w:hanging="5490"/>
        <w:rPr>
          <w:lang w:val="en-US"/>
        </w:rPr>
      </w:pPr>
      <w:proofErr w:type="spellStart"/>
      <w:proofErr w:type="gramStart"/>
      <w:r>
        <w:t>reduit</w:t>
      </w:r>
      <w:proofErr w:type="spellEnd"/>
      <w:r>
        <w:t>(</w:t>
      </w:r>
      <w:proofErr w:type="gramEnd"/>
      <w:r>
        <w:t xml:space="preserve">orient,(X ?= </w:t>
      </w:r>
      <w:r w:rsidRPr="003E137D">
        <w:rPr>
          <w:lang w:val="en-US"/>
        </w:rPr>
        <w:t xml:space="preserve">T), P;S, [T ?= </w:t>
      </w:r>
      <w:r w:rsidR="003E137D">
        <w:rPr>
          <w:lang w:val="en-US"/>
        </w:rPr>
        <w:t>X|P];S) :-</w:t>
      </w:r>
      <w:r w:rsidR="003E137D">
        <w:rPr>
          <w:lang w:val="en-US"/>
        </w:rPr>
        <w:tab/>
        <w:t xml:space="preserve">echo(system  : [X ?= T|P]), </w:t>
      </w:r>
      <w:proofErr w:type="spellStart"/>
      <w:r w:rsidR="003E137D">
        <w:rPr>
          <w:lang w:val="en-US"/>
        </w:rPr>
        <w:t>nl</w:t>
      </w:r>
      <w:proofErr w:type="spellEnd"/>
      <w:r w:rsidR="003E137D">
        <w:rPr>
          <w:lang w:val="en-US"/>
        </w:rPr>
        <w:t>,</w:t>
      </w:r>
    </w:p>
    <w:p w:rsidR="003E137D" w:rsidRDefault="003E137D" w:rsidP="00C613F3">
      <w:pPr>
        <w:pStyle w:val="HTMLPreformatted"/>
        <w:ind w:left="5490" w:hanging="5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C613F3" w:rsidRPr="00C613F3">
        <w:rPr>
          <w:lang w:val="en-US"/>
        </w:rPr>
        <w:t>echo(</w:t>
      </w:r>
      <w:proofErr w:type="gramEnd"/>
      <w:r w:rsidR="00C613F3" w:rsidRPr="00C613F3">
        <w:rPr>
          <w:lang w:val="en-US"/>
        </w:rPr>
        <w:t xml:space="preserve">orient : X ?= T), </w:t>
      </w:r>
    </w:p>
    <w:p w:rsidR="00C613F3" w:rsidRPr="00C613F3" w:rsidRDefault="003E137D" w:rsidP="00C613F3">
      <w:pPr>
        <w:pStyle w:val="HTMLPreformatted"/>
        <w:ind w:left="5490" w:hanging="5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C613F3" w:rsidRPr="00C613F3">
        <w:rPr>
          <w:lang w:val="en-US"/>
        </w:rPr>
        <w:t>nl</w:t>
      </w:r>
      <w:proofErr w:type="spellEnd"/>
      <w:proofErr w:type="gramEnd"/>
      <w:r w:rsidR="00C613F3" w:rsidRPr="00C613F3">
        <w:rPr>
          <w:lang w:val="en-US"/>
        </w:rPr>
        <w:t>.</w:t>
      </w:r>
    </w:p>
    <w:p w:rsidR="00C613F3" w:rsidRPr="00C613F3" w:rsidRDefault="00C613F3" w:rsidP="00C613F3">
      <w:pPr>
        <w:pStyle w:val="HTMLPreformatted"/>
        <w:ind w:left="5490" w:hanging="5490"/>
        <w:rPr>
          <w:lang w:val="en-US"/>
        </w:rPr>
      </w:pPr>
    </w:p>
    <w:p w:rsidR="003E137D" w:rsidRDefault="00C613F3" w:rsidP="00C613F3">
      <w:pPr>
        <w:pStyle w:val="HTMLPreformatted"/>
        <w:ind w:left="5490" w:hanging="5490"/>
        <w:rPr>
          <w:lang w:val="en-US"/>
        </w:rPr>
      </w:pPr>
      <w:proofErr w:type="spellStart"/>
      <w:r w:rsidRPr="00C613F3">
        <w:rPr>
          <w:lang w:val="en-US"/>
        </w:rPr>
        <w:t>reduit</w:t>
      </w:r>
      <w:proofErr w:type="spellEnd"/>
      <w:r w:rsidRPr="00C613F3">
        <w:rPr>
          <w:lang w:val="en-US"/>
        </w:rPr>
        <w:t xml:space="preserve">(decompose,(X ?= T), P;S, Q;S) :- </w:t>
      </w:r>
      <w:r w:rsidR="003E137D">
        <w:rPr>
          <w:lang w:val="en-US"/>
        </w:rPr>
        <w:tab/>
        <w:t xml:space="preserve">echo(system  : [X ?= T|P]), </w:t>
      </w:r>
      <w:proofErr w:type="spellStart"/>
      <w:r w:rsidR="003E137D">
        <w:rPr>
          <w:lang w:val="en-US"/>
        </w:rPr>
        <w:t>nl,</w:t>
      </w:r>
    </w:p>
    <w:p w:rsidR="003E137D" w:rsidRDefault="003E137D" w:rsidP="00C613F3">
      <w:pPr>
        <w:pStyle w:val="HTMLPreformatted"/>
        <w:ind w:left="5490" w:hanging="5490"/>
      </w:pP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C613F3" w:rsidRPr="00C613F3">
        <w:rPr>
          <w:lang w:val="en-US"/>
        </w:rPr>
        <w:t>echo(</w:t>
      </w:r>
      <w:proofErr w:type="gramEnd"/>
      <w:r w:rsidR="00C613F3" w:rsidRPr="00C613F3">
        <w:rPr>
          <w:lang w:val="en-US"/>
        </w:rPr>
        <w:t xml:space="preserve">decompose : X ?= </w:t>
      </w:r>
      <w:r w:rsidR="00C613F3" w:rsidRPr="003E137D">
        <w:rPr>
          <w:lang w:val="en-US"/>
        </w:rPr>
        <w:t>T</w:t>
      </w:r>
      <w:r w:rsidR="00C613F3">
        <w:t xml:space="preserve">), </w:t>
      </w:r>
    </w:p>
    <w:p w:rsidR="00C613F3" w:rsidRDefault="003E137D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613F3">
        <w:t>nl</w:t>
      </w:r>
      <w:proofErr w:type="spellEnd"/>
      <w:proofErr w:type="gramEnd"/>
      <w:r w:rsidR="00C613F3">
        <w:t>,</w:t>
      </w:r>
    </w:p>
    <w:p w:rsidR="00C613F3" w:rsidRDefault="003E137D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613F3">
        <w:t>decomposer</w:t>
      </w:r>
      <w:proofErr w:type="spellEnd"/>
      <w:r w:rsidR="00C613F3">
        <w:t>(X</w:t>
      </w:r>
      <w:proofErr w:type="gramStart"/>
      <w:r w:rsidR="00C613F3">
        <w:t>,T,L</w:t>
      </w:r>
      <w:proofErr w:type="gramEnd"/>
      <w:r w:rsidR="00C613F3">
        <w:t xml:space="preserve">), </w:t>
      </w:r>
      <w:proofErr w:type="spellStart"/>
      <w:r w:rsidR="00C613F3">
        <w:t>concat</w:t>
      </w:r>
      <w:proofErr w:type="spellEnd"/>
      <w:r w:rsidR="00C613F3">
        <w:t>(L,P,Q).</w:t>
      </w:r>
    </w:p>
    <w:p w:rsidR="00C613F3" w:rsidRDefault="00C613F3" w:rsidP="00C613F3">
      <w:pPr>
        <w:pStyle w:val="HTMLPreformatted"/>
        <w:ind w:left="5490" w:hanging="5490"/>
      </w:pPr>
    </w:p>
    <w:p w:rsidR="007C5AD0" w:rsidRDefault="00C613F3" w:rsidP="00C613F3">
      <w:pPr>
        <w:pStyle w:val="HTMLPreformatted"/>
        <w:ind w:left="5490" w:hanging="5490"/>
        <w:rPr>
          <w:lang w:val="en-US"/>
        </w:rPr>
      </w:pPr>
      <w:proofErr w:type="spellStart"/>
      <w:r w:rsidRPr="00C613F3">
        <w:rPr>
          <w:lang w:val="en-US"/>
        </w:rPr>
        <w:t>reduit</w:t>
      </w:r>
      <w:proofErr w:type="spellEnd"/>
      <w:r w:rsidRPr="00C613F3">
        <w:rPr>
          <w:lang w:val="en-US"/>
        </w:rPr>
        <w:t xml:space="preserve">(clash,_,_,_) :- </w:t>
      </w:r>
      <w:r w:rsidR="007C5AD0">
        <w:rPr>
          <w:lang w:val="en-US"/>
        </w:rPr>
        <w:tab/>
      </w:r>
      <w:r w:rsidR="007C5AD0">
        <w:rPr>
          <w:lang w:val="en-US"/>
        </w:rPr>
        <w:tab/>
      </w:r>
      <w:r w:rsidR="007C5AD0">
        <w:rPr>
          <w:lang w:val="en-US"/>
        </w:rPr>
        <w:tab/>
        <w:t xml:space="preserve">echo(system : [X ?= T|P]), </w:t>
      </w:r>
      <w:proofErr w:type="spellStart"/>
      <w:r w:rsidR="007C5AD0">
        <w:rPr>
          <w:lang w:val="en-US"/>
        </w:rPr>
        <w:t>nl,</w:t>
      </w:r>
    </w:p>
    <w:p w:rsidR="007C5AD0" w:rsidRDefault="007C5AD0" w:rsidP="00C613F3">
      <w:pPr>
        <w:pStyle w:val="HTMLPreformatted"/>
        <w:ind w:left="5490" w:hanging="5490"/>
      </w:pP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C613F3" w:rsidRPr="00C613F3">
        <w:rPr>
          <w:lang w:val="en-US"/>
        </w:rPr>
        <w:t>echo(</w:t>
      </w:r>
      <w:proofErr w:type="gramEnd"/>
      <w:r w:rsidR="00C613F3" w:rsidRPr="00C613F3">
        <w:rPr>
          <w:lang w:val="en-US"/>
        </w:rPr>
        <w:t xml:space="preserve">clash : X ?= </w:t>
      </w:r>
      <w:r w:rsidR="00C613F3">
        <w:t xml:space="preserve">T), </w:t>
      </w:r>
    </w:p>
    <w:p w:rsidR="007C5AD0" w:rsidRDefault="007C5AD0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613F3">
        <w:t>nl</w:t>
      </w:r>
      <w:proofErr w:type="spellEnd"/>
      <w:proofErr w:type="gramEnd"/>
      <w:r w:rsidR="00C613F3">
        <w:t xml:space="preserve">, </w:t>
      </w:r>
    </w:p>
    <w:p w:rsidR="00C613F3" w:rsidRDefault="007C5AD0" w:rsidP="00C613F3">
      <w:pPr>
        <w:pStyle w:val="HTMLPreformatted"/>
        <w:ind w:left="5490" w:hanging="5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613F3">
        <w:t>fail</w:t>
      </w:r>
      <w:proofErr w:type="spellEnd"/>
      <w:proofErr w:type="gramEnd"/>
      <w:r w:rsidR="00C613F3">
        <w:t>.</w:t>
      </w:r>
    </w:p>
    <w:p w:rsidR="00CD49CC" w:rsidRDefault="00CD49CC" w:rsidP="00C613F3">
      <w:pPr>
        <w:pStyle w:val="HTMLPreformatted"/>
        <w:ind w:left="5490" w:hanging="5490"/>
      </w:pPr>
    </w:p>
    <w:p w:rsidR="00CD49CC" w:rsidRPr="002379C7" w:rsidRDefault="00CD49CC" w:rsidP="00CD49CC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FB3853">
        <w:rPr>
          <w:rFonts w:asciiTheme="majorHAnsi" w:hAnsiTheme="majorHAnsi"/>
          <w:sz w:val="22"/>
          <w:szCs w:val="22"/>
        </w:rPr>
        <w:t>reduit</w:t>
      </w:r>
      <w:proofErr w:type="spellEnd"/>
      <w:r w:rsidRPr="00FB3853">
        <w:rPr>
          <w:rFonts w:asciiTheme="majorHAnsi" w:hAnsiTheme="majorHAnsi"/>
          <w:sz w:val="22"/>
          <w:szCs w:val="22"/>
        </w:rPr>
        <w:t>(R</w:t>
      </w:r>
      <w:proofErr w:type="gramStart"/>
      <w:r w:rsidRPr="00FB3853">
        <w:rPr>
          <w:rFonts w:asciiTheme="majorHAnsi" w:hAnsiTheme="majorHAnsi"/>
          <w:sz w:val="22"/>
          <w:szCs w:val="22"/>
        </w:rPr>
        <w:t>,E,P,Q</w:t>
      </w:r>
      <w:proofErr w:type="gramEnd"/>
      <w:r w:rsidRPr="00FB3853">
        <w:rPr>
          <w:rFonts w:asciiTheme="majorHAnsi" w:hAnsiTheme="majorHAnsi"/>
          <w:sz w:val="22"/>
          <w:szCs w:val="22"/>
        </w:rPr>
        <w:t>) : Transforme le système d'équations P en le système d'équations Q par application de la règle de tr</w:t>
      </w:r>
      <w:r>
        <w:rPr>
          <w:rFonts w:asciiTheme="majorHAnsi" w:hAnsiTheme="majorHAnsi"/>
          <w:sz w:val="22"/>
          <w:szCs w:val="22"/>
        </w:rPr>
        <w:t>ansformation R à l'équation E.</w:t>
      </w:r>
    </w:p>
    <w:p w:rsidR="00EA6B65" w:rsidRPr="00EA6B65" w:rsidRDefault="00EA6B65" w:rsidP="00792527">
      <w:pPr>
        <w:pStyle w:val="HTMLPreformatted"/>
      </w:pPr>
    </w:p>
    <w:p w:rsidR="002E2298" w:rsidRPr="00531287" w:rsidRDefault="002E2298" w:rsidP="002E2298">
      <w:pPr>
        <w:pStyle w:val="HTMLPreformatted"/>
      </w:pPr>
      <w:proofErr w:type="gramStart"/>
      <w:r w:rsidRPr="00531287">
        <w:t>substitution(</w:t>
      </w:r>
      <w:proofErr w:type="gramEnd"/>
      <w:r w:rsidRPr="00531287">
        <w:t>_,_,[],[]).</w:t>
      </w:r>
    </w:p>
    <w:p w:rsidR="002E2298" w:rsidRPr="00531287" w:rsidRDefault="002E2298" w:rsidP="002E2298">
      <w:pPr>
        <w:pStyle w:val="HTMLPreformatted"/>
      </w:pPr>
    </w:p>
    <w:p w:rsidR="002E2298" w:rsidRPr="00531287" w:rsidRDefault="002E2298" w:rsidP="002E2298">
      <w:pPr>
        <w:pStyle w:val="HTMLPreformatted"/>
      </w:pPr>
      <w:r w:rsidRPr="00531287">
        <w:t>substitution(X</w:t>
      </w:r>
      <w:proofErr w:type="gramStart"/>
      <w:r w:rsidRPr="00531287">
        <w:t>,T</w:t>
      </w:r>
      <w:proofErr w:type="gramEnd"/>
      <w:r w:rsidRPr="00531287">
        <w:t>,[A ?= B|P],[A2 ?= B2|P2]) :</w:t>
      </w:r>
      <w:r w:rsidRPr="00531287">
        <w:t>-</w:t>
      </w:r>
      <w:r w:rsidRPr="00531287">
        <w:tab/>
      </w:r>
      <w:proofErr w:type="spellStart"/>
      <w:r w:rsidRPr="00531287">
        <w:t>substitution_terme</w:t>
      </w:r>
      <w:proofErr w:type="spellEnd"/>
      <w:r w:rsidRPr="00531287">
        <w:t>(X,T,A,A2),</w:t>
      </w:r>
    </w:p>
    <w:p w:rsidR="002E2298" w:rsidRPr="00531287" w:rsidRDefault="002E2298" w:rsidP="00531287">
      <w:pPr>
        <w:pStyle w:val="HTMLPreformatted"/>
        <w:ind w:left="5496"/>
      </w:pPr>
      <w:proofErr w:type="spellStart"/>
      <w:r w:rsidRPr="00531287">
        <w:t>substitution_terme</w:t>
      </w:r>
      <w:proofErr w:type="spellEnd"/>
      <w:r w:rsidRPr="00531287">
        <w:t>(X</w:t>
      </w:r>
      <w:proofErr w:type="gramStart"/>
      <w:r w:rsidRPr="00531287">
        <w:t>,T,B,B2</w:t>
      </w:r>
      <w:proofErr w:type="gramEnd"/>
      <w:r w:rsidRPr="00531287">
        <w:t xml:space="preserve">), </w:t>
      </w:r>
      <w:r w:rsidRPr="00531287">
        <w:t xml:space="preserve">                                                                                                                                         </w:t>
      </w:r>
      <w:r w:rsidR="00B044B2" w:rsidRPr="00531287">
        <w:t xml:space="preserve">   </w:t>
      </w:r>
      <w:r w:rsidR="00531287">
        <w:t xml:space="preserve">              substitution(X,T,P,P2).</w:t>
      </w:r>
    </w:p>
    <w:p w:rsidR="003C32FA" w:rsidRPr="00531287" w:rsidRDefault="003C32FA" w:rsidP="00B044B2">
      <w:pPr>
        <w:pStyle w:val="HTMLPreformatted"/>
        <w:ind w:left="4580"/>
      </w:pPr>
    </w:p>
    <w:p w:rsidR="003C32FA" w:rsidRPr="00531287" w:rsidRDefault="002E2298" w:rsidP="003C32FA">
      <w:pPr>
        <w:pStyle w:val="HTMLPreformatted"/>
        <w:ind w:left="4248" w:hanging="4248"/>
      </w:pPr>
      <w:r w:rsidRPr="00531287">
        <w:t>substitution(X</w:t>
      </w:r>
      <w:proofErr w:type="gramStart"/>
      <w:r w:rsidRPr="00531287">
        <w:t>,T</w:t>
      </w:r>
      <w:proofErr w:type="gramEnd"/>
      <w:r w:rsidRPr="00531287">
        <w:t xml:space="preserve">, [ A = B |P], [A2 = B2 | P2]) :- </w:t>
      </w:r>
      <w:proofErr w:type="spellStart"/>
      <w:r w:rsidRPr="00531287">
        <w:t>substitution_terme</w:t>
      </w:r>
      <w:proofErr w:type="spellEnd"/>
      <w:r w:rsidRPr="00531287">
        <w:t xml:space="preserve">(X,T,A,A2), </w:t>
      </w:r>
      <w:proofErr w:type="spellStart"/>
      <w:r w:rsidRPr="00531287">
        <w:t>substitution_terme</w:t>
      </w:r>
      <w:proofErr w:type="spellEnd"/>
      <w:r w:rsidRPr="00531287">
        <w:t xml:space="preserve">(X,T,B,B2), </w:t>
      </w:r>
    </w:p>
    <w:p w:rsidR="002E2298" w:rsidRPr="00531287" w:rsidRDefault="003C32FA" w:rsidP="003C32FA">
      <w:pPr>
        <w:pStyle w:val="HTMLPreformatted"/>
        <w:ind w:left="4248" w:hanging="4248"/>
      </w:pPr>
      <w:r w:rsidRPr="00531287">
        <w:tab/>
      </w:r>
      <w:r w:rsidRPr="00531287">
        <w:tab/>
      </w:r>
      <w:r w:rsidRPr="00531287">
        <w:tab/>
      </w:r>
      <w:r w:rsidRPr="00531287">
        <w:tab/>
      </w:r>
      <w:r w:rsidRPr="00531287">
        <w:tab/>
      </w:r>
      <w:r w:rsidR="002E2298" w:rsidRPr="00531287">
        <w:t>substitution(X</w:t>
      </w:r>
      <w:proofErr w:type="gramStart"/>
      <w:r w:rsidR="002E2298" w:rsidRPr="00531287">
        <w:t>,T,P,P2</w:t>
      </w:r>
      <w:proofErr w:type="gramEnd"/>
      <w:r w:rsidR="002E2298" w:rsidRPr="00531287">
        <w:t>).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Remplace le terme A par T si A est égal à X. Si ce n'est pas le cas, et que A n'est pas composé, rien n'est remplacé. Si A n'est pas égal à X mais que A est tout de même composé, on rem</w:t>
      </w:r>
      <w:r w:rsidR="00743ACD">
        <w:rPr>
          <w:rFonts w:asciiTheme="majorHAnsi" w:hAnsiTheme="majorHAnsi"/>
          <w:sz w:val="22"/>
          <w:szCs w:val="22"/>
        </w:rPr>
        <w:t>place X par T.</w:t>
      </w:r>
    </w:p>
    <w:p w:rsidR="00743ACD" w:rsidRPr="00E75FCC" w:rsidRDefault="00743ACD" w:rsidP="002E2298">
      <w:pPr>
        <w:pStyle w:val="HTMLPreformatted"/>
      </w:pPr>
    </w:p>
    <w:p w:rsidR="002E2298" w:rsidRDefault="002E2298" w:rsidP="002E2298">
      <w:pPr>
        <w:pStyle w:val="HTMLPreformatted"/>
      </w:pPr>
      <w:proofErr w:type="spellStart"/>
      <w:r w:rsidRPr="00E75FCC">
        <w:t>substitution_terme</w:t>
      </w:r>
      <w:proofErr w:type="spellEnd"/>
      <w:r w:rsidRPr="00E75FCC">
        <w:t>(X</w:t>
      </w:r>
      <w:proofErr w:type="gramStart"/>
      <w:r w:rsidRPr="00E75FCC">
        <w:t>,T,A,T</w:t>
      </w:r>
      <w:proofErr w:type="gramEnd"/>
      <w:r w:rsidRPr="00E75FCC">
        <w:t>) :-</w:t>
      </w:r>
      <w:r w:rsidR="00743ACD" w:rsidRPr="00E75FCC">
        <w:tab/>
      </w:r>
      <w:r w:rsidR="00E75FCC">
        <w:tab/>
      </w:r>
      <w:r w:rsidRPr="00E75FCC">
        <w:t>A==X.</w:t>
      </w:r>
    </w:p>
    <w:p w:rsidR="00EE109F" w:rsidRPr="00E75FCC" w:rsidRDefault="00EE109F" w:rsidP="002E2298">
      <w:pPr>
        <w:pStyle w:val="HTMLPreformatted"/>
      </w:pPr>
    </w:p>
    <w:p w:rsidR="00743ACD" w:rsidRPr="00E75FCC" w:rsidRDefault="002E2298" w:rsidP="002E2298">
      <w:pPr>
        <w:pStyle w:val="HTMLPreformatted"/>
      </w:pPr>
      <w:proofErr w:type="spellStart"/>
      <w:r w:rsidRPr="00E75FCC">
        <w:t>substitution_terme</w:t>
      </w:r>
      <w:proofErr w:type="spellEnd"/>
      <w:r w:rsidRPr="00E75FCC">
        <w:t>(X</w:t>
      </w:r>
      <w:proofErr w:type="gramStart"/>
      <w:r w:rsidRPr="00E75FCC">
        <w:t>,_</w:t>
      </w:r>
      <w:proofErr w:type="gramEnd"/>
      <w:r w:rsidRPr="00E75FCC">
        <w:t xml:space="preserve">,A,A) :- </w:t>
      </w:r>
      <w:r w:rsidR="00743ACD" w:rsidRPr="00E75FCC">
        <w:tab/>
      </w:r>
      <w:r w:rsidRPr="00E75FCC">
        <w:t xml:space="preserve">not(compound(A)), </w:t>
      </w:r>
    </w:p>
    <w:p w:rsidR="002E2298" w:rsidRDefault="00743ACD" w:rsidP="002E2298">
      <w:pPr>
        <w:pStyle w:val="HTMLPreformatted"/>
      </w:pPr>
      <w:r w:rsidRPr="00E75FCC">
        <w:tab/>
      </w:r>
      <w:r w:rsidRPr="00E75FCC">
        <w:tab/>
      </w:r>
      <w:r w:rsidRPr="00E75FCC">
        <w:tab/>
      </w:r>
      <w:r w:rsidR="00E75FCC">
        <w:tab/>
      </w:r>
      <w:r w:rsidR="00E75FCC">
        <w:tab/>
      </w:r>
      <w:r w:rsidR="002E2298" w:rsidRPr="00E75FCC">
        <w:t>A\==X.</w:t>
      </w:r>
    </w:p>
    <w:p w:rsidR="00EE109F" w:rsidRPr="00E75FCC" w:rsidRDefault="00EE109F" w:rsidP="002E2298">
      <w:pPr>
        <w:pStyle w:val="HTMLPreformatted"/>
      </w:pPr>
    </w:p>
    <w:p w:rsidR="00743ACD" w:rsidRPr="00E75FCC" w:rsidRDefault="002E2298" w:rsidP="002E2298">
      <w:pPr>
        <w:pStyle w:val="HTMLPreformatted"/>
      </w:pPr>
      <w:proofErr w:type="spellStart"/>
      <w:r w:rsidRPr="00E75FCC">
        <w:t>substitution_terme</w:t>
      </w:r>
      <w:proofErr w:type="spellEnd"/>
      <w:r w:rsidRPr="00E75FCC">
        <w:t>(X</w:t>
      </w:r>
      <w:proofErr w:type="gramStart"/>
      <w:r w:rsidRPr="00E75FCC">
        <w:t>,T,A,B</w:t>
      </w:r>
      <w:proofErr w:type="gramEnd"/>
      <w:r w:rsidRPr="00E75FCC">
        <w:t xml:space="preserve">) :- </w:t>
      </w:r>
      <w:r w:rsidR="00743ACD" w:rsidRPr="00E75FCC">
        <w:tab/>
      </w:r>
      <w:r w:rsidRPr="00E75FCC">
        <w:t xml:space="preserve">A\==X, </w:t>
      </w:r>
    </w:p>
    <w:p w:rsidR="00743ACD" w:rsidRPr="00E75FCC" w:rsidRDefault="00743ACD" w:rsidP="002E2298">
      <w:pPr>
        <w:pStyle w:val="HTMLPreformatted"/>
      </w:pPr>
      <w:r w:rsidRPr="00E75FCC">
        <w:tab/>
      </w:r>
      <w:r w:rsidRPr="00E75FCC">
        <w:tab/>
      </w:r>
      <w:r w:rsidRPr="00E75FCC">
        <w:tab/>
      </w:r>
      <w:r w:rsidR="00E75FCC">
        <w:tab/>
      </w:r>
      <w:r w:rsidR="00E75FCC">
        <w:tab/>
      </w:r>
      <w:proofErr w:type="gramStart"/>
      <w:r w:rsidR="002E2298" w:rsidRPr="00E75FCC">
        <w:t>compound(</w:t>
      </w:r>
      <w:proofErr w:type="gramEnd"/>
      <w:r w:rsidR="002E2298" w:rsidRPr="00E75FCC">
        <w:t xml:space="preserve">A), </w:t>
      </w:r>
    </w:p>
    <w:p w:rsidR="002E2298" w:rsidRDefault="00743ACD" w:rsidP="002E2298">
      <w:pPr>
        <w:pStyle w:val="HTMLPreformatted"/>
      </w:pPr>
      <w:r w:rsidRPr="00E75FCC">
        <w:tab/>
      </w:r>
      <w:r w:rsidRPr="00E75FCC">
        <w:tab/>
      </w:r>
      <w:r w:rsidRPr="00E75FCC">
        <w:tab/>
      </w:r>
      <w:r w:rsidR="00E75FCC">
        <w:tab/>
      </w:r>
      <w:r w:rsidR="00E75FCC">
        <w:tab/>
      </w:r>
      <w:proofErr w:type="spellStart"/>
      <w:r w:rsidR="002E2298" w:rsidRPr="00E75FCC">
        <w:t>substitutionSousTerme</w:t>
      </w:r>
      <w:proofErr w:type="spellEnd"/>
      <w:r w:rsidR="002E2298" w:rsidRPr="00E75FCC">
        <w:t>(X</w:t>
      </w:r>
      <w:proofErr w:type="gramStart"/>
      <w:r w:rsidR="002E2298" w:rsidRPr="00E75FCC">
        <w:t>,T,A,B</w:t>
      </w:r>
      <w:proofErr w:type="gramEnd"/>
      <w:r w:rsidR="002E2298" w:rsidRPr="00E75FCC">
        <w:t>).</w:t>
      </w:r>
    </w:p>
    <w:p w:rsidR="00FC7C5F" w:rsidRDefault="00FC7C5F" w:rsidP="002E2298">
      <w:pPr>
        <w:pStyle w:val="HTMLPreformatted"/>
      </w:pPr>
    </w:p>
    <w:p w:rsidR="00FC7C5F" w:rsidRPr="002E2298" w:rsidRDefault="00FC7C5F" w:rsidP="00FC7C5F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Transfor</w:t>
      </w:r>
      <w:r w:rsidRPr="002E2298">
        <w:rPr>
          <w:rFonts w:asciiTheme="majorHAnsi" w:hAnsiTheme="majorHAnsi"/>
          <w:sz w:val="22"/>
          <w:szCs w:val="22"/>
        </w:rPr>
        <w:t>me une liste d'équations (3ème argument) en remplaçant X par T, pour retourner le résultat dans une liste modifiée (4ème argument</w:t>
      </w:r>
      <w:r>
        <w:rPr>
          <w:rFonts w:asciiTheme="majorHAnsi" w:hAnsiTheme="majorHAnsi"/>
          <w:sz w:val="22"/>
          <w:szCs w:val="22"/>
        </w:rPr>
        <w:t xml:space="preserve">) avec les valeurs remplacées </w:t>
      </w:r>
    </w:p>
    <w:p w:rsidR="00763EBE" w:rsidRDefault="00763EBE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FC7C5F" w:rsidRPr="002E2298" w:rsidRDefault="00FC7C5F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972DCC" w:rsidRDefault="002E2298" w:rsidP="00972DCC">
      <w:pPr>
        <w:pStyle w:val="HTMLPreformatted"/>
        <w:ind w:left="4248" w:hanging="4248"/>
      </w:pPr>
      <w:proofErr w:type="spellStart"/>
      <w:r w:rsidRPr="00972DCC">
        <w:t>substitutionSousTerme</w:t>
      </w:r>
      <w:proofErr w:type="spellEnd"/>
      <w:r w:rsidRPr="00972DCC">
        <w:t>(X</w:t>
      </w:r>
      <w:proofErr w:type="gramStart"/>
      <w:r w:rsidRPr="00972DCC">
        <w:t>,T,A,B</w:t>
      </w:r>
      <w:proofErr w:type="gramEnd"/>
      <w:r w:rsidRPr="00972DCC">
        <w:t xml:space="preserve">) :- </w:t>
      </w:r>
      <w:r w:rsidR="00972DCC">
        <w:tab/>
      </w:r>
      <w:proofErr w:type="spellStart"/>
      <w:r w:rsidRPr="00972DCC">
        <w:t>functor</w:t>
      </w:r>
      <w:proofErr w:type="spellEnd"/>
      <w:r w:rsidRPr="00972DCC">
        <w:t xml:space="preserve">(A,N,_), </w:t>
      </w:r>
    </w:p>
    <w:p w:rsidR="00972DCC" w:rsidRDefault="00972DCC" w:rsidP="00972DCC">
      <w:pPr>
        <w:pStyle w:val="HTMLPreformatted"/>
        <w:ind w:left="4248" w:hanging="424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2E2298" w:rsidRPr="00972DCC">
        <w:t>creerListe</w:t>
      </w:r>
      <w:proofErr w:type="spellEnd"/>
      <w:r w:rsidR="002E2298" w:rsidRPr="00972DCC">
        <w:t>(X</w:t>
      </w:r>
      <w:proofErr w:type="gramStart"/>
      <w:r w:rsidR="002E2298" w:rsidRPr="00972DCC">
        <w:t>,T,A,0,L</w:t>
      </w:r>
      <w:proofErr w:type="gramEnd"/>
      <w:r w:rsidR="002E2298" w:rsidRPr="00972DCC">
        <w:t xml:space="preserve">), </w:t>
      </w:r>
    </w:p>
    <w:p w:rsidR="00763EBE" w:rsidRDefault="00972DCC" w:rsidP="00763EBE">
      <w:pPr>
        <w:pStyle w:val="HTMLPreformatted"/>
        <w:ind w:left="3664" w:hanging="3664"/>
      </w:pPr>
      <w:r>
        <w:tab/>
      </w:r>
      <w:r>
        <w:tab/>
      </w:r>
      <w:r>
        <w:tab/>
      </w:r>
      <w:r>
        <w:tab/>
        <w:t xml:space="preserve">     </w:t>
      </w:r>
      <w:r w:rsidR="002E2298" w:rsidRPr="00972DCC">
        <w:t>B =</w:t>
      </w:r>
      <w:proofErr w:type="gramStart"/>
      <w:r w:rsidR="002E2298" w:rsidRPr="00972DCC">
        <w:t>..</w:t>
      </w:r>
      <w:proofErr w:type="gramEnd"/>
      <w:r w:rsidR="002E2298" w:rsidRPr="00972DCC">
        <w:t>[N|L].</w:t>
      </w:r>
    </w:p>
    <w:p w:rsidR="00763EBE" w:rsidRDefault="00763EBE" w:rsidP="00763EBE">
      <w:pPr>
        <w:pStyle w:val="HTMLPreformatted"/>
        <w:ind w:left="3664" w:hanging="3664"/>
      </w:pPr>
    </w:p>
    <w:p w:rsidR="00FC7C5F" w:rsidRDefault="00FC7C5F" w:rsidP="00FC7C5F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Crée le terme B à partir de A où l'on remplace les X par T.</w:t>
      </w:r>
    </w:p>
    <w:p w:rsidR="00FC7C5F" w:rsidRDefault="00FC7C5F" w:rsidP="00763EBE">
      <w:pPr>
        <w:pStyle w:val="HTMLPreformatted"/>
        <w:ind w:left="3664" w:hanging="3664"/>
      </w:pPr>
    </w:p>
    <w:p w:rsidR="00FC7C5F" w:rsidRDefault="00FC7C5F" w:rsidP="00763EBE">
      <w:pPr>
        <w:pStyle w:val="HTMLPreformatted"/>
        <w:ind w:left="3664" w:hanging="3664"/>
      </w:pPr>
    </w:p>
    <w:p w:rsidR="00FC7C5F" w:rsidRPr="00763EBE" w:rsidRDefault="00FC7C5F" w:rsidP="00763EBE">
      <w:pPr>
        <w:pStyle w:val="HTMLPreformatted"/>
        <w:ind w:left="3664" w:hanging="3664"/>
      </w:pPr>
    </w:p>
    <w:p w:rsidR="00FC7C5F" w:rsidRDefault="00FC7C5F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763EBE" w:rsidRPr="002E2298" w:rsidRDefault="00763EBE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E508FD" w:rsidRDefault="002E2298" w:rsidP="002E2298">
      <w:pPr>
        <w:pStyle w:val="HTMLPreformatted"/>
        <w:rPr>
          <w:lang w:val="en-US"/>
        </w:rPr>
      </w:pPr>
      <w:proofErr w:type="spellStart"/>
      <w:r w:rsidRPr="00E508FD">
        <w:rPr>
          <w:lang w:val="en-US"/>
        </w:rPr>
        <w:t>creerListe</w:t>
      </w:r>
      <w:proofErr w:type="spellEnd"/>
      <w:r w:rsidRPr="00E508FD">
        <w:rPr>
          <w:lang w:val="en-US"/>
        </w:rPr>
        <w:t xml:space="preserve">(_,_,F,N,[]) :- </w:t>
      </w:r>
      <w:r w:rsidR="00E508FD" w:rsidRPr="00E508FD">
        <w:rPr>
          <w:lang w:val="en-US"/>
        </w:rPr>
        <w:tab/>
      </w:r>
      <w:proofErr w:type="spellStart"/>
      <w:r w:rsidRPr="00E508FD">
        <w:rPr>
          <w:lang w:val="en-US"/>
        </w:rPr>
        <w:t>functor</w:t>
      </w:r>
      <w:proofErr w:type="spellEnd"/>
      <w:r w:rsidRPr="00E508FD">
        <w:rPr>
          <w:lang w:val="en-US"/>
        </w:rPr>
        <w:t xml:space="preserve">(F,_,A), </w:t>
      </w:r>
    </w:p>
    <w:p w:rsidR="00763EBE" w:rsidRDefault="00E508FD" w:rsidP="002E2298">
      <w:pPr>
        <w:pStyle w:val="HTMLPreformatted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763EBE">
        <w:t>(N&gt;=A).</w:t>
      </w:r>
    </w:p>
    <w:p w:rsidR="005E4A4D" w:rsidRDefault="005E4A4D" w:rsidP="002E2298">
      <w:pPr>
        <w:pStyle w:val="HTMLPreformatted"/>
      </w:pPr>
    </w:p>
    <w:p w:rsidR="005E4A4D" w:rsidRDefault="005E4A4D" w:rsidP="005E4A4D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 xml:space="preserve">On </w:t>
      </w:r>
      <w:r>
        <w:rPr>
          <w:rFonts w:asciiTheme="majorHAnsi" w:hAnsiTheme="majorHAnsi"/>
          <w:sz w:val="22"/>
          <w:szCs w:val="22"/>
        </w:rPr>
        <w:t xml:space="preserve">remplace directement X par T. </w:t>
      </w:r>
    </w:p>
    <w:p w:rsidR="00763EBE" w:rsidRPr="00972DCC" w:rsidRDefault="00763EBE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763EBE" w:rsidRDefault="00763EBE" w:rsidP="002E2298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creerListe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X,T,F,N,[E|L]) :-</w:t>
      </w:r>
      <w:r>
        <w:rPr>
          <w:lang w:val="en-US"/>
        </w:rPr>
        <w:tab/>
      </w:r>
      <w:r w:rsidR="002E2298" w:rsidRPr="00763EBE">
        <w:rPr>
          <w:lang w:val="en-US"/>
        </w:rPr>
        <w:t>N2 is N+1,</w:t>
      </w:r>
    </w:p>
    <w:p w:rsidR="00763EBE" w:rsidRDefault="00763EBE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2E2298" w:rsidRPr="00763EBE">
        <w:rPr>
          <w:lang w:val="en-US"/>
        </w:rPr>
        <w:t>arg</w:t>
      </w:r>
      <w:proofErr w:type="spellEnd"/>
      <w:r w:rsidR="002E2298" w:rsidRPr="00763EBE">
        <w:rPr>
          <w:lang w:val="en-US"/>
        </w:rPr>
        <w:t>(</w:t>
      </w:r>
      <w:proofErr w:type="gramEnd"/>
      <w:r w:rsidR="002E2298" w:rsidRPr="00763EBE">
        <w:rPr>
          <w:lang w:val="en-US"/>
        </w:rPr>
        <w:t xml:space="preserve">N2,F,E), </w:t>
      </w:r>
    </w:p>
    <w:p w:rsidR="00763EBE" w:rsidRDefault="00763EBE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763EBE">
        <w:rPr>
          <w:lang w:val="en-US"/>
        </w:rPr>
        <w:t>(E\==X),</w:t>
      </w:r>
    </w:p>
    <w:p w:rsidR="00763EBE" w:rsidRDefault="00763EBE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2E2298" w:rsidRPr="00763EBE">
        <w:rPr>
          <w:lang w:val="en-US"/>
        </w:rPr>
        <w:t>not(</w:t>
      </w:r>
      <w:proofErr w:type="gramEnd"/>
      <w:r w:rsidR="002E2298" w:rsidRPr="00763EBE">
        <w:rPr>
          <w:lang w:val="en-US"/>
        </w:rPr>
        <w:t>compound(E)),</w:t>
      </w:r>
    </w:p>
    <w:p w:rsidR="002E2298" w:rsidRDefault="00763EBE" w:rsidP="002E2298">
      <w:pPr>
        <w:pStyle w:val="HTMLPreformatted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E2298" w:rsidRPr="00763EBE">
        <w:t>creerListe</w:t>
      </w:r>
      <w:proofErr w:type="spellEnd"/>
      <w:r w:rsidR="002E2298" w:rsidRPr="00763EBE">
        <w:t>(X</w:t>
      </w:r>
      <w:proofErr w:type="gramStart"/>
      <w:r w:rsidR="002E2298" w:rsidRPr="00763EBE">
        <w:t>,T,F,N2,L</w:t>
      </w:r>
      <w:proofErr w:type="gramEnd"/>
      <w:r w:rsidR="002E2298" w:rsidRPr="00763EBE">
        <w:t>).</w:t>
      </w:r>
    </w:p>
    <w:p w:rsidR="005E4A4D" w:rsidRDefault="005E4A4D" w:rsidP="005E4A4D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Lorsque E n'est pas composé.</w:t>
      </w:r>
    </w:p>
    <w:p w:rsidR="00763EBE" w:rsidRPr="002E2298" w:rsidRDefault="00763EBE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763EBE" w:rsidRPr="00846521" w:rsidRDefault="00763EBE" w:rsidP="002E2298">
      <w:pPr>
        <w:pStyle w:val="HTMLPreformatted"/>
        <w:rPr>
          <w:lang w:val="en-US"/>
        </w:rPr>
      </w:pPr>
      <w:proofErr w:type="spellStart"/>
      <w:proofErr w:type="gramStart"/>
      <w:r w:rsidRPr="00846521">
        <w:rPr>
          <w:lang w:val="en-US"/>
        </w:rPr>
        <w:t>creerListe</w:t>
      </w:r>
      <w:proofErr w:type="spellEnd"/>
      <w:r w:rsidRPr="00846521">
        <w:rPr>
          <w:lang w:val="en-US"/>
        </w:rPr>
        <w:t>(</w:t>
      </w:r>
      <w:proofErr w:type="gramEnd"/>
      <w:r w:rsidRPr="00846521">
        <w:rPr>
          <w:lang w:val="en-US"/>
        </w:rPr>
        <w:t>X,T,F,N,[G|L]) :-</w:t>
      </w:r>
      <w:r w:rsidRPr="00846521">
        <w:rPr>
          <w:lang w:val="en-US"/>
        </w:rPr>
        <w:tab/>
      </w:r>
      <w:r w:rsidR="002E2298" w:rsidRPr="00846521">
        <w:rPr>
          <w:lang w:val="en-US"/>
        </w:rPr>
        <w:t xml:space="preserve">N2 is N+1, </w:t>
      </w:r>
    </w:p>
    <w:p w:rsidR="00763EBE" w:rsidRDefault="00763EBE" w:rsidP="002E2298">
      <w:pPr>
        <w:pStyle w:val="HTMLPreformatted"/>
      </w:pPr>
      <w:r w:rsidRPr="00846521">
        <w:rPr>
          <w:lang w:val="en-US"/>
        </w:rPr>
        <w:tab/>
      </w:r>
      <w:r w:rsidRPr="00846521">
        <w:rPr>
          <w:lang w:val="en-US"/>
        </w:rPr>
        <w:tab/>
      </w:r>
      <w:r w:rsidRPr="00846521">
        <w:rPr>
          <w:lang w:val="en-US"/>
        </w:rPr>
        <w:tab/>
      </w:r>
      <w:r w:rsidRPr="00846521">
        <w:rPr>
          <w:lang w:val="en-US"/>
        </w:rPr>
        <w:tab/>
      </w:r>
      <w:proofErr w:type="spellStart"/>
      <w:proofErr w:type="gramStart"/>
      <w:r w:rsidR="002E2298" w:rsidRPr="00763EBE">
        <w:t>arg</w:t>
      </w:r>
      <w:proofErr w:type="spellEnd"/>
      <w:r w:rsidR="002E2298" w:rsidRPr="00763EBE">
        <w:t>(</w:t>
      </w:r>
      <w:proofErr w:type="gramEnd"/>
      <w:r w:rsidR="002E2298" w:rsidRPr="00763EBE">
        <w:t xml:space="preserve">N2,F,E), </w:t>
      </w:r>
    </w:p>
    <w:p w:rsidR="00763EBE" w:rsidRDefault="00763EBE" w:rsidP="002E2298">
      <w:pPr>
        <w:pStyle w:val="HTMLPreformatted"/>
      </w:pPr>
      <w:r>
        <w:tab/>
      </w:r>
      <w:r>
        <w:tab/>
      </w:r>
      <w:r>
        <w:tab/>
      </w:r>
      <w:r>
        <w:tab/>
        <w:t>(E\==X),</w:t>
      </w:r>
    </w:p>
    <w:p w:rsidR="00763EBE" w:rsidRDefault="00763EBE" w:rsidP="002E2298">
      <w:pPr>
        <w:pStyle w:val="HTMLPreformatted"/>
      </w:pPr>
      <w:r>
        <w:tab/>
      </w:r>
      <w:r>
        <w:tab/>
      </w:r>
      <w:r>
        <w:tab/>
      </w:r>
      <w:r>
        <w:tab/>
      </w:r>
      <w:r w:rsidR="002E2298" w:rsidRPr="00763EBE">
        <w:t xml:space="preserve">compound(E), </w:t>
      </w:r>
    </w:p>
    <w:p w:rsidR="00763EBE" w:rsidRDefault="00763EBE" w:rsidP="00763EBE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 w:rsidR="002E2298" w:rsidRPr="00763EBE">
        <w:t>substitutionSousTerme</w:t>
      </w:r>
      <w:proofErr w:type="spellEnd"/>
      <w:r w:rsidR="002E2298" w:rsidRPr="00763EBE">
        <w:t>(X</w:t>
      </w:r>
      <w:proofErr w:type="gramStart"/>
      <w:r w:rsidR="002E2298" w:rsidRPr="00763EBE">
        <w:t>,T,E,G</w:t>
      </w:r>
      <w:proofErr w:type="gramEnd"/>
      <w:r w:rsidR="002E2298" w:rsidRPr="00763EBE">
        <w:t>),</w:t>
      </w:r>
    </w:p>
    <w:p w:rsidR="002E2298" w:rsidRDefault="00763EBE" w:rsidP="00763EBE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 w:rsidR="002E2298" w:rsidRPr="00763EBE">
        <w:t>creerListe</w:t>
      </w:r>
      <w:proofErr w:type="spellEnd"/>
      <w:r w:rsidR="002E2298" w:rsidRPr="00763EBE">
        <w:t>(X</w:t>
      </w:r>
      <w:proofErr w:type="gramStart"/>
      <w:r w:rsidR="002E2298" w:rsidRPr="00763EBE">
        <w:t>,T,F,N2,L</w:t>
      </w:r>
      <w:proofErr w:type="gramEnd"/>
      <w:r w:rsidR="002E2298" w:rsidRPr="00763EBE">
        <w:t>).</w:t>
      </w:r>
    </w:p>
    <w:p w:rsidR="00846521" w:rsidRDefault="00846521" w:rsidP="00763EBE">
      <w:pPr>
        <w:pStyle w:val="HTMLPreformatted"/>
      </w:pPr>
    </w:p>
    <w:p w:rsidR="00846521" w:rsidRDefault="00846521" w:rsidP="00846521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 xml:space="preserve">E est composé, on rappelle </w:t>
      </w:r>
      <w:proofErr w:type="spellStart"/>
      <w:r w:rsidRPr="002E2298">
        <w:rPr>
          <w:rFonts w:asciiTheme="majorHAnsi" w:hAnsiTheme="majorHAnsi"/>
          <w:sz w:val="22"/>
          <w:szCs w:val="22"/>
        </w:rPr>
        <w:t>substitutionSousTerme</w:t>
      </w:r>
      <w:proofErr w:type="spellEnd"/>
      <w:r w:rsidRPr="002E2298">
        <w:rPr>
          <w:rFonts w:asciiTheme="majorHAnsi" w:hAnsiTheme="majorHAnsi"/>
          <w:sz w:val="22"/>
          <w:szCs w:val="22"/>
        </w:rPr>
        <w:t xml:space="preserve"> sur E </w:t>
      </w:r>
      <w:r>
        <w:rPr>
          <w:rFonts w:asciiTheme="majorHAnsi" w:hAnsiTheme="majorHAnsi"/>
          <w:sz w:val="22"/>
          <w:szCs w:val="22"/>
        </w:rPr>
        <w:t>pour y substituer les X aux T.</w:t>
      </w:r>
    </w:p>
    <w:p w:rsidR="00165CD3" w:rsidRPr="002E2298" w:rsidRDefault="00165CD3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165CD3" w:rsidRPr="00302357" w:rsidRDefault="00165CD3" w:rsidP="002E2298">
      <w:pPr>
        <w:pStyle w:val="HTMLPreformatted"/>
        <w:rPr>
          <w:lang w:val="en-US"/>
        </w:rPr>
      </w:pPr>
      <w:proofErr w:type="spellStart"/>
      <w:proofErr w:type="gramStart"/>
      <w:r w:rsidRPr="00302357">
        <w:rPr>
          <w:lang w:val="en-US"/>
        </w:rPr>
        <w:t>creerListe</w:t>
      </w:r>
      <w:proofErr w:type="spellEnd"/>
      <w:r w:rsidRPr="00302357">
        <w:rPr>
          <w:lang w:val="en-US"/>
        </w:rPr>
        <w:t>(</w:t>
      </w:r>
      <w:proofErr w:type="gramEnd"/>
      <w:r w:rsidRPr="00302357">
        <w:rPr>
          <w:lang w:val="en-US"/>
        </w:rPr>
        <w:t>X,T,F,N,[T|L]) :-</w:t>
      </w:r>
      <w:r w:rsidRPr="00302357">
        <w:rPr>
          <w:lang w:val="en-US"/>
        </w:rPr>
        <w:tab/>
      </w:r>
      <w:r w:rsidR="002E2298" w:rsidRPr="00302357">
        <w:rPr>
          <w:lang w:val="en-US"/>
        </w:rPr>
        <w:t xml:space="preserve">N2 is N+1, </w:t>
      </w:r>
    </w:p>
    <w:p w:rsidR="00165CD3" w:rsidRDefault="00165CD3" w:rsidP="002E2298">
      <w:pPr>
        <w:pStyle w:val="HTMLPreformatted"/>
      </w:pPr>
      <w:r w:rsidRPr="00302357">
        <w:rPr>
          <w:lang w:val="en-US"/>
        </w:rPr>
        <w:tab/>
      </w:r>
      <w:r w:rsidRPr="00302357">
        <w:rPr>
          <w:lang w:val="en-US"/>
        </w:rPr>
        <w:tab/>
      </w:r>
      <w:r w:rsidRPr="00302357">
        <w:rPr>
          <w:lang w:val="en-US"/>
        </w:rPr>
        <w:tab/>
      </w:r>
      <w:r w:rsidRPr="00302357">
        <w:rPr>
          <w:lang w:val="en-US"/>
        </w:rPr>
        <w:tab/>
      </w:r>
      <w:proofErr w:type="spellStart"/>
      <w:proofErr w:type="gramStart"/>
      <w:r w:rsidR="002E2298" w:rsidRPr="00763EBE">
        <w:t>arg</w:t>
      </w:r>
      <w:proofErr w:type="spellEnd"/>
      <w:r w:rsidR="002E2298" w:rsidRPr="00763EBE">
        <w:t>(</w:t>
      </w:r>
      <w:proofErr w:type="gramEnd"/>
      <w:r w:rsidR="002E2298" w:rsidRPr="00763EBE">
        <w:t xml:space="preserve">N2,F,E), </w:t>
      </w:r>
    </w:p>
    <w:p w:rsidR="00165CD3" w:rsidRDefault="00165CD3" w:rsidP="002E2298">
      <w:pPr>
        <w:pStyle w:val="HTMLPreformatted"/>
      </w:pPr>
      <w:r>
        <w:tab/>
      </w:r>
      <w:r>
        <w:tab/>
      </w:r>
      <w:r>
        <w:tab/>
      </w:r>
      <w:r>
        <w:tab/>
      </w:r>
      <w:r w:rsidR="002E2298" w:rsidRPr="00763EBE">
        <w:t xml:space="preserve">(E==X), </w:t>
      </w:r>
    </w:p>
    <w:p w:rsidR="00302357" w:rsidRDefault="00165CD3" w:rsidP="00302357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 w:rsidR="002E2298" w:rsidRPr="00763EBE">
        <w:t>creerListe</w:t>
      </w:r>
      <w:proofErr w:type="spellEnd"/>
      <w:r w:rsidR="002E2298" w:rsidRPr="00763EBE">
        <w:t>(X</w:t>
      </w:r>
      <w:proofErr w:type="gramStart"/>
      <w:r w:rsidR="002E2298" w:rsidRPr="00763EBE">
        <w:t>,T,F,N2,L</w:t>
      </w:r>
      <w:proofErr w:type="gramEnd"/>
      <w:r w:rsidR="002E2298" w:rsidRPr="00763EBE">
        <w:t>).</w:t>
      </w:r>
    </w:p>
    <w:p w:rsidR="00302357" w:rsidRPr="00763EBE" w:rsidRDefault="00302357" w:rsidP="00302357">
      <w:pPr>
        <w:pStyle w:val="HTMLPreformatted"/>
      </w:pPr>
    </w:p>
    <w:p w:rsidR="00302357" w:rsidRDefault="00302357" w:rsidP="00302357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On avance dans la liste. </w:t>
      </w:r>
    </w:p>
    <w:p w:rsidR="005567C5" w:rsidRPr="002E2298" w:rsidRDefault="005567C5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Pr="00763EBE" w:rsidRDefault="005567C5" w:rsidP="002E2298">
      <w:pPr>
        <w:pStyle w:val="HTMLPreformatted"/>
      </w:pPr>
      <w:proofErr w:type="spellStart"/>
      <w:r>
        <w:t>decomposer</w:t>
      </w:r>
      <w:proofErr w:type="spellEnd"/>
      <w:r>
        <w:t>(T</w:t>
      </w:r>
      <w:proofErr w:type="gramStart"/>
      <w:r>
        <w:t>,X,L</w:t>
      </w:r>
      <w:proofErr w:type="gramEnd"/>
      <w:r>
        <w:t>) :-</w:t>
      </w:r>
      <w:r>
        <w:tab/>
      </w:r>
      <w:proofErr w:type="spellStart"/>
      <w:r w:rsidR="002E2298" w:rsidRPr="00763EBE">
        <w:t>decomposition</w:t>
      </w:r>
      <w:proofErr w:type="spellEnd"/>
      <w:r w:rsidR="002E2298" w:rsidRPr="00763EBE">
        <w:t xml:space="preserve">(T,X,0,L). </w:t>
      </w:r>
    </w:p>
    <w:p w:rsidR="002E2298" w:rsidRPr="00763EBE" w:rsidRDefault="005567C5" w:rsidP="002E2298">
      <w:pPr>
        <w:pStyle w:val="HTMLPreformatted"/>
      </w:pPr>
      <w:proofErr w:type="spellStart"/>
      <w:r>
        <w:t>decomposition</w:t>
      </w:r>
      <w:proofErr w:type="spellEnd"/>
      <w:r>
        <w:t>(T</w:t>
      </w:r>
      <w:proofErr w:type="gramStart"/>
      <w:r>
        <w:t>,_</w:t>
      </w:r>
      <w:proofErr w:type="gramEnd"/>
      <w:r>
        <w:t>,N,[]) :-</w:t>
      </w:r>
      <w:r>
        <w:tab/>
      </w:r>
      <w:proofErr w:type="spellStart"/>
      <w:r w:rsidR="002E2298" w:rsidRPr="00763EBE">
        <w:t>functor</w:t>
      </w:r>
      <w:proofErr w:type="spellEnd"/>
      <w:r w:rsidR="002E2298" w:rsidRPr="00763EBE">
        <w:t>(T,_,N).</w:t>
      </w:r>
    </w:p>
    <w:p w:rsidR="005567C5" w:rsidRDefault="002E2298" w:rsidP="002E2298">
      <w:pPr>
        <w:pStyle w:val="HTMLPreformatted"/>
      </w:pPr>
      <w:proofErr w:type="spellStart"/>
      <w:r w:rsidRPr="00763EBE">
        <w:t>dec</w:t>
      </w:r>
      <w:r w:rsidR="005567C5">
        <w:t>omposition</w:t>
      </w:r>
      <w:proofErr w:type="spellEnd"/>
      <w:r w:rsidR="005567C5">
        <w:t>(T</w:t>
      </w:r>
      <w:proofErr w:type="gramStart"/>
      <w:r w:rsidR="005567C5">
        <w:t>,X,N</w:t>
      </w:r>
      <w:proofErr w:type="gramEnd"/>
      <w:r w:rsidR="005567C5">
        <w:t>,[A ?= B|L]) :-</w:t>
      </w:r>
      <w:r w:rsidR="005567C5">
        <w:tab/>
      </w:r>
      <w:r w:rsidRPr="00763EBE">
        <w:t xml:space="preserve">N2 </w:t>
      </w:r>
      <w:proofErr w:type="spellStart"/>
      <w:r w:rsidRPr="00763EBE">
        <w:t>is</w:t>
      </w:r>
      <w:proofErr w:type="spellEnd"/>
      <w:r w:rsidRPr="00763EBE">
        <w:t xml:space="preserve"> N+1, </w:t>
      </w:r>
    </w:p>
    <w:p w:rsidR="005567C5" w:rsidRDefault="005567C5" w:rsidP="002E2298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E2298" w:rsidRPr="00763EBE">
        <w:t>arg</w:t>
      </w:r>
      <w:proofErr w:type="spellEnd"/>
      <w:r w:rsidR="002E2298" w:rsidRPr="00763EBE">
        <w:t>(</w:t>
      </w:r>
      <w:proofErr w:type="gramEnd"/>
      <w:r w:rsidR="002E2298" w:rsidRPr="00763EBE">
        <w:t xml:space="preserve">N2,T,A), </w:t>
      </w:r>
    </w:p>
    <w:p w:rsidR="005567C5" w:rsidRDefault="005567C5" w:rsidP="002E2298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E2298" w:rsidRPr="00763EBE">
        <w:t>arg</w:t>
      </w:r>
      <w:proofErr w:type="spellEnd"/>
      <w:r w:rsidR="002E2298" w:rsidRPr="00763EBE">
        <w:t>(</w:t>
      </w:r>
      <w:proofErr w:type="gramEnd"/>
      <w:r w:rsidR="002E2298" w:rsidRPr="00763EBE">
        <w:t xml:space="preserve">N2,X,B), </w:t>
      </w:r>
    </w:p>
    <w:p w:rsidR="002E2298" w:rsidRDefault="005567C5" w:rsidP="002E2298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2E2298" w:rsidRPr="00763EBE">
        <w:t>decomposition</w:t>
      </w:r>
      <w:proofErr w:type="spellEnd"/>
      <w:r w:rsidR="002E2298" w:rsidRPr="00763EBE">
        <w:t>(T</w:t>
      </w:r>
      <w:proofErr w:type="gramStart"/>
      <w:r w:rsidR="002E2298" w:rsidRPr="00763EBE">
        <w:t>,X,N2,L</w:t>
      </w:r>
      <w:proofErr w:type="gramEnd"/>
      <w:r w:rsidR="002E2298" w:rsidRPr="00763EBE">
        <w:t>).</w:t>
      </w:r>
    </w:p>
    <w:p w:rsidR="004A3407" w:rsidRDefault="004A3407" w:rsidP="002E2298">
      <w:pPr>
        <w:pStyle w:val="HTMLPreformatted"/>
      </w:pPr>
    </w:p>
    <w:p w:rsidR="004A3407" w:rsidRDefault="004A3407" w:rsidP="004A3407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A partir d'une équation de la forme f(X1,...</w:t>
      </w:r>
      <w:proofErr w:type="gramStart"/>
      <w:r w:rsidRPr="002E2298">
        <w:rPr>
          <w:rFonts w:asciiTheme="majorHAnsi" w:hAnsiTheme="majorHAnsi"/>
          <w:sz w:val="22"/>
          <w:szCs w:val="22"/>
        </w:rPr>
        <w:t>,</w:t>
      </w:r>
      <w:proofErr w:type="spellStart"/>
      <w:r w:rsidRPr="002E2298">
        <w:rPr>
          <w:rFonts w:asciiTheme="majorHAnsi" w:hAnsiTheme="majorHAnsi"/>
          <w:sz w:val="22"/>
          <w:szCs w:val="22"/>
        </w:rPr>
        <w:t>Xn</w:t>
      </w:r>
      <w:proofErr w:type="spellEnd"/>
      <w:proofErr w:type="gramEnd"/>
      <w:r w:rsidRPr="002E2298">
        <w:rPr>
          <w:rFonts w:asciiTheme="majorHAnsi" w:hAnsiTheme="majorHAnsi"/>
          <w:sz w:val="22"/>
          <w:szCs w:val="22"/>
        </w:rPr>
        <w:t>) ?= f(Y1,...,</w:t>
      </w:r>
      <w:proofErr w:type="spellStart"/>
      <w:r w:rsidRPr="002E2298">
        <w:rPr>
          <w:rFonts w:asciiTheme="majorHAnsi" w:hAnsiTheme="majorHAnsi"/>
          <w:sz w:val="22"/>
          <w:szCs w:val="22"/>
        </w:rPr>
        <w:t>Yn</w:t>
      </w:r>
      <w:proofErr w:type="spellEnd"/>
      <w:r w:rsidRPr="002E2298">
        <w:rPr>
          <w:rFonts w:asciiTheme="majorHAnsi" w:hAnsiTheme="majorHAnsi"/>
          <w:sz w:val="22"/>
          <w:szCs w:val="22"/>
        </w:rPr>
        <w:t>), on décompose élément par élément l'équation pour renvoyer une liste d'égalités de la for</w:t>
      </w:r>
      <w:r>
        <w:rPr>
          <w:rFonts w:asciiTheme="majorHAnsi" w:hAnsiTheme="majorHAnsi"/>
          <w:sz w:val="22"/>
          <w:szCs w:val="22"/>
        </w:rPr>
        <w:t xml:space="preserve">me [X1 ?= Y1, ... , </w:t>
      </w:r>
      <w:proofErr w:type="spellStart"/>
      <w:r>
        <w:rPr>
          <w:rFonts w:asciiTheme="majorHAnsi" w:hAnsiTheme="majorHAnsi"/>
          <w:sz w:val="22"/>
          <w:szCs w:val="22"/>
        </w:rPr>
        <w:t>Xn</w:t>
      </w:r>
      <w:proofErr w:type="spellEnd"/>
      <w:r>
        <w:rPr>
          <w:rFonts w:asciiTheme="majorHAnsi" w:hAnsiTheme="majorHAnsi"/>
          <w:sz w:val="22"/>
          <w:szCs w:val="22"/>
        </w:rPr>
        <w:t xml:space="preserve"> ?= </w:t>
      </w:r>
      <w:proofErr w:type="spellStart"/>
      <w:r>
        <w:rPr>
          <w:rFonts w:asciiTheme="majorHAnsi" w:hAnsiTheme="majorHAnsi"/>
          <w:sz w:val="22"/>
          <w:szCs w:val="22"/>
        </w:rPr>
        <w:t>Yn</w:t>
      </w:r>
      <w:proofErr w:type="spellEnd"/>
      <w:r>
        <w:rPr>
          <w:rFonts w:asciiTheme="majorHAnsi" w:hAnsiTheme="majorHAnsi"/>
          <w:sz w:val="22"/>
          <w:szCs w:val="22"/>
        </w:rPr>
        <w:t>].</w:t>
      </w:r>
    </w:p>
    <w:p w:rsidR="00EA750A" w:rsidRPr="002E2298" w:rsidRDefault="00EA750A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concat</w:t>
      </w:r>
      <w:proofErr w:type="spellEnd"/>
      <w:r w:rsidRPr="00763EBE">
        <w:t>(</w:t>
      </w:r>
      <w:proofErr w:type="gramEnd"/>
      <w:r w:rsidRPr="00763EBE">
        <w:t>[],X,X).</w:t>
      </w:r>
    </w:p>
    <w:p w:rsidR="002E2298" w:rsidRDefault="00B1675D" w:rsidP="002E2298">
      <w:pPr>
        <w:pStyle w:val="HTMLPreformatted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[X|P],Y,[X|Q]) :- </w:t>
      </w:r>
      <w:proofErr w:type="spellStart"/>
      <w:r w:rsidR="002E2298" w:rsidRPr="00763EBE">
        <w:t>concat</w:t>
      </w:r>
      <w:proofErr w:type="spellEnd"/>
      <w:r w:rsidR="002E2298" w:rsidRPr="00763EBE">
        <w:t>(P,Y,Q).</w:t>
      </w:r>
    </w:p>
    <w:p w:rsidR="004A3407" w:rsidRPr="002E2298" w:rsidRDefault="004A3407" w:rsidP="004A3407">
      <w:pPr>
        <w:pStyle w:val="HTMLPreformatted"/>
        <w:rPr>
          <w:rFonts w:asciiTheme="majorHAnsi" w:hAnsiTheme="majorHAnsi"/>
          <w:sz w:val="22"/>
          <w:szCs w:val="22"/>
        </w:rPr>
      </w:pPr>
    </w:p>
    <w:p w:rsidR="004A3407" w:rsidRDefault="004A3407" w:rsidP="004A3407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Concaténation de deux listes.</w:t>
      </w:r>
    </w:p>
    <w:p w:rsidR="00BD179E" w:rsidRPr="002E2298" w:rsidRDefault="00BD179E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ident</w:t>
      </w:r>
      <w:proofErr w:type="spellEnd"/>
      <w:r w:rsidRPr="00763EBE">
        <w:t>(</w:t>
      </w:r>
      <w:proofErr w:type="gramEnd"/>
      <w:r w:rsidRPr="00763EBE">
        <w:t>[]).</w:t>
      </w:r>
    </w:p>
    <w:p w:rsidR="002E2298" w:rsidRDefault="00BD179E" w:rsidP="002E2298">
      <w:pPr>
        <w:pStyle w:val="HTMLPreformatted"/>
      </w:pPr>
      <w:proofErr w:type="spellStart"/>
      <w:proofErr w:type="gramStart"/>
      <w:r>
        <w:t>ident</w:t>
      </w:r>
      <w:proofErr w:type="spellEnd"/>
      <w:r>
        <w:t>(</w:t>
      </w:r>
      <w:proofErr w:type="gramEnd"/>
      <w:r>
        <w:t>[ X = X | T]) :-</w:t>
      </w:r>
      <w:r>
        <w:tab/>
      </w:r>
      <w:proofErr w:type="spellStart"/>
      <w:r w:rsidR="002E2298" w:rsidRPr="00763EBE">
        <w:t>ident</w:t>
      </w:r>
      <w:proofErr w:type="spellEnd"/>
      <w:r w:rsidR="002E2298" w:rsidRPr="00763EBE">
        <w:t>(T).</w:t>
      </w:r>
    </w:p>
    <w:p w:rsidR="003D0DBB" w:rsidRDefault="003D0DBB" w:rsidP="002E2298">
      <w:pPr>
        <w:pStyle w:val="HTMLPreformatted"/>
      </w:pPr>
    </w:p>
    <w:p w:rsidR="003D0DBB" w:rsidRDefault="003D0DBB" w:rsidP="003D0DBB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Force l'identification =&gt; c'est ce qui permet à la fin d'afficher les valeurs des variables et non le no</w:t>
      </w:r>
      <w:r>
        <w:rPr>
          <w:rFonts w:asciiTheme="majorHAnsi" w:hAnsiTheme="majorHAnsi"/>
          <w:sz w:val="22"/>
          <w:szCs w:val="22"/>
        </w:rPr>
        <w:t>m que leur a donné le système</w:t>
      </w:r>
    </w:p>
    <w:p w:rsidR="00C65569" w:rsidRPr="002E2298" w:rsidRDefault="00C65569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clash,5).</w:t>
      </w: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check,5).</w:t>
      </w: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rename,4).</w:t>
      </w: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simplify,4).</w:t>
      </w: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orient,3).</w:t>
      </w: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decompose,2).</w:t>
      </w:r>
    </w:p>
    <w:p w:rsidR="002E2298" w:rsidRDefault="002E2298" w:rsidP="002E2298">
      <w:pPr>
        <w:pStyle w:val="HTMLPreformatted"/>
      </w:pPr>
      <w:proofErr w:type="spellStart"/>
      <w:proofErr w:type="gramStart"/>
      <w:r w:rsidRPr="00763EBE">
        <w:t>poidRegle</w:t>
      </w:r>
      <w:proofErr w:type="spellEnd"/>
      <w:r w:rsidRPr="00763EBE">
        <w:t>(</w:t>
      </w:r>
      <w:proofErr w:type="gramEnd"/>
      <w:r w:rsidRPr="00763EBE">
        <w:t>expand,1).</w:t>
      </w:r>
    </w:p>
    <w:p w:rsidR="003817BC" w:rsidRDefault="0012016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 xml:space="preserve">Poids </w:t>
      </w:r>
      <w:r>
        <w:rPr>
          <w:rFonts w:asciiTheme="majorHAnsi" w:hAnsiTheme="majorHAnsi"/>
          <w:sz w:val="22"/>
          <w:szCs w:val="22"/>
        </w:rPr>
        <w:t>de chaque règle selon l'</w:t>
      </w:r>
      <w:proofErr w:type="spellStart"/>
      <w:r>
        <w:rPr>
          <w:rFonts w:asciiTheme="majorHAnsi" w:hAnsiTheme="majorHAnsi"/>
          <w:sz w:val="22"/>
          <w:szCs w:val="22"/>
        </w:rPr>
        <w:t>énoncé</w:t>
      </w:r>
      <w:proofErr w:type="spellEnd"/>
    </w:p>
    <w:p w:rsidR="00C65569" w:rsidRPr="003817BC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763EBE">
        <w:lastRenderedPageBreak/>
        <w:t>choix_</w:t>
      </w:r>
      <w:proofErr w:type="gramStart"/>
      <w:r w:rsidRPr="00763EBE">
        <w:t>pondere</w:t>
      </w:r>
      <w:proofErr w:type="spellEnd"/>
      <w:r w:rsidRPr="00763EBE">
        <w:t>(</w:t>
      </w:r>
      <w:proofErr w:type="gramEnd"/>
      <w:r w:rsidRPr="00763EBE">
        <w:t xml:space="preserve">[H|T],Q,F,R) :- </w:t>
      </w:r>
      <w:r w:rsidR="00C65569">
        <w:tab/>
      </w:r>
      <w:proofErr w:type="spellStart"/>
      <w:r w:rsidRPr="00763EBE">
        <w:t>regle</w:t>
      </w:r>
      <w:proofErr w:type="spellEnd"/>
      <w:r w:rsidRPr="00763EBE">
        <w:t xml:space="preserve">(H,RE), </w:t>
      </w:r>
    </w:p>
    <w:p w:rsidR="00C65569" w:rsidRDefault="00C65569" w:rsidP="002E2298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2E2298" w:rsidRPr="00763EBE">
        <w:t>poidRegle</w:t>
      </w:r>
      <w:proofErr w:type="spellEnd"/>
      <w:r w:rsidR="002E2298" w:rsidRPr="00763EBE">
        <w:t>(</w:t>
      </w:r>
      <w:proofErr w:type="gramEnd"/>
      <w:r w:rsidR="002E2298" w:rsidRPr="00763EBE">
        <w:t xml:space="preserve">RE,W), </w:t>
      </w:r>
    </w:p>
    <w:p w:rsidR="002E2298" w:rsidRDefault="00C65569" w:rsidP="002E2298">
      <w:pPr>
        <w:pStyle w:val="HTMLPreformatted"/>
      </w:pPr>
      <w:r>
        <w:tab/>
      </w:r>
      <w:r>
        <w:tab/>
      </w:r>
      <w:r>
        <w:tab/>
      </w:r>
      <w:r>
        <w:tab/>
      </w:r>
      <w:r w:rsidR="002E2298" w:rsidRPr="00763EBE">
        <w:t>selectEqu1(T</w:t>
      </w:r>
      <w:proofErr w:type="gramStart"/>
      <w:r w:rsidR="002E2298" w:rsidRPr="00763EBE">
        <w:t>,Q,F,H,W,R,RE</w:t>
      </w:r>
      <w:proofErr w:type="gramEnd"/>
      <w:r w:rsidR="002E2298" w:rsidRPr="00763EBE">
        <w:t>).</w:t>
      </w:r>
    </w:p>
    <w:p w:rsidR="00DC04DF" w:rsidRDefault="00DC04DF" w:rsidP="002E2298">
      <w:pPr>
        <w:pStyle w:val="HTMLPreformatted"/>
      </w:pPr>
    </w:p>
    <w:p w:rsidR="00DC04DF" w:rsidRPr="002E2298" w:rsidRDefault="00DC04DF" w:rsidP="00DC04DF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A partir d'une liste d'équations, on renvoie l'équation dotée de la règle de plus haut poids</w:t>
      </w:r>
    </w:p>
    <w:p w:rsidR="00DC04DF" w:rsidRDefault="00DC04DF" w:rsidP="00DC04DF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2E2298">
        <w:rPr>
          <w:rFonts w:asciiTheme="majorHAnsi" w:hAnsiTheme="majorHAnsi"/>
          <w:sz w:val="22"/>
          <w:szCs w:val="22"/>
        </w:rPr>
        <w:t>et</w:t>
      </w:r>
      <w:proofErr w:type="gramEnd"/>
      <w:r w:rsidRPr="002E2298">
        <w:rPr>
          <w:rFonts w:asciiTheme="majorHAnsi" w:hAnsiTheme="majorHAnsi"/>
          <w:sz w:val="22"/>
          <w:szCs w:val="22"/>
        </w:rPr>
        <w:t xml:space="preserve"> la liste des équations restantes (non triées</w:t>
      </w:r>
      <w:r>
        <w:rPr>
          <w:rFonts w:asciiTheme="majorHAnsi" w:hAnsiTheme="majorHAnsi"/>
          <w:sz w:val="22"/>
          <w:szCs w:val="22"/>
        </w:rPr>
        <w:t>) ainsi que la règle associée.</w:t>
      </w:r>
    </w:p>
    <w:p w:rsidR="00DC04DF" w:rsidRDefault="00DC04DF" w:rsidP="002E2298">
      <w:pPr>
        <w:pStyle w:val="HTMLPreformatted"/>
      </w:pPr>
    </w:p>
    <w:p w:rsidR="00C65569" w:rsidRPr="00763EBE" w:rsidRDefault="00C65569" w:rsidP="002E2298">
      <w:pPr>
        <w:pStyle w:val="HTMLPreformatted"/>
      </w:pPr>
    </w:p>
    <w:p w:rsidR="002E2298" w:rsidRPr="002E2298" w:rsidRDefault="00C65569" w:rsidP="002E2298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liste</w:t>
      </w:r>
      <w:proofErr w:type="gramEnd"/>
      <w:r>
        <w:rPr>
          <w:rFonts w:asciiTheme="majorHAnsi" w:hAnsiTheme="majorHAnsi"/>
          <w:sz w:val="22"/>
          <w:szCs w:val="22"/>
        </w:rPr>
        <w:t xml:space="preserve"> paramètres</w:t>
      </w:r>
      <w:r w:rsidR="002E2298" w:rsidRPr="002E2298">
        <w:rPr>
          <w:rFonts w:asciiTheme="majorHAnsi" w:hAnsiTheme="majorHAnsi"/>
          <w:sz w:val="22"/>
          <w:szCs w:val="22"/>
        </w:rPr>
        <w:t>: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1 : liste d'équations de départ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2 : liste d'équations finales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3 : équation résultat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4 : var de travail pour l'équation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5 : var de travail pour le poids</w:t>
      </w:r>
    </w:p>
    <w:p w:rsidR="002E2298" w:rsidRPr="002E2298" w:rsidRDefault="002E2298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>6 : résultat règle</w:t>
      </w:r>
    </w:p>
    <w:p w:rsidR="002E2298" w:rsidRDefault="00D54212" w:rsidP="002E2298">
      <w:pPr>
        <w:pStyle w:val="HTMLPreformatte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7 : var de travail </w:t>
      </w:r>
      <w:proofErr w:type="spellStart"/>
      <w:r>
        <w:rPr>
          <w:rFonts w:asciiTheme="majorHAnsi" w:hAnsiTheme="majorHAnsi"/>
          <w:sz w:val="22"/>
          <w:szCs w:val="22"/>
        </w:rPr>
        <w:t>regle</w:t>
      </w:r>
      <w:proofErr w:type="spellEnd"/>
    </w:p>
    <w:p w:rsidR="00D54212" w:rsidRPr="002E2298" w:rsidRDefault="00D54212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Default="002E2298" w:rsidP="002E2298">
      <w:pPr>
        <w:pStyle w:val="HTMLPreformatted"/>
        <w:rPr>
          <w:lang w:val="en-US"/>
        </w:rPr>
      </w:pPr>
      <w:proofErr w:type="gramStart"/>
      <w:r w:rsidRPr="00763EBE">
        <w:rPr>
          <w:lang w:val="en-US"/>
        </w:rPr>
        <w:t>selectEqu1(</w:t>
      </w:r>
      <w:proofErr w:type="gramEnd"/>
      <w:r w:rsidRPr="00763EBE">
        <w:rPr>
          <w:lang w:val="en-US"/>
        </w:rPr>
        <w:t>[],[],E,E,_,R,R) :- !.</w:t>
      </w:r>
    </w:p>
    <w:p w:rsidR="00D54212" w:rsidRPr="00763EBE" w:rsidRDefault="00D54212" w:rsidP="002E2298">
      <w:pPr>
        <w:pStyle w:val="HTMLPreformatted"/>
        <w:rPr>
          <w:lang w:val="en-US"/>
        </w:rPr>
      </w:pPr>
    </w:p>
    <w:p w:rsidR="002E2298" w:rsidRDefault="00D54212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D54212">
        <w:rPr>
          <w:rFonts w:asciiTheme="majorHAnsi" w:hAnsiTheme="majorHAnsi"/>
          <w:sz w:val="22"/>
          <w:szCs w:val="22"/>
        </w:rPr>
        <w:t>S</w:t>
      </w:r>
      <w:r w:rsidR="002E2298" w:rsidRPr="002E2298">
        <w:rPr>
          <w:rFonts w:asciiTheme="majorHAnsi" w:hAnsiTheme="majorHAnsi"/>
          <w:sz w:val="22"/>
          <w:szCs w:val="22"/>
        </w:rPr>
        <w:t>i on a déjà trouvé une règle de poids maximal, on ar</w:t>
      </w:r>
      <w:r>
        <w:rPr>
          <w:rFonts w:asciiTheme="majorHAnsi" w:hAnsiTheme="majorHAnsi"/>
          <w:sz w:val="22"/>
          <w:szCs w:val="22"/>
        </w:rPr>
        <w:t>rête le parcours de la liste.</w:t>
      </w:r>
    </w:p>
    <w:p w:rsidR="00D54212" w:rsidRPr="002E2298" w:rsidRDefault="00D54212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D54212" w:rsidRDefault="002E2298" w:rsidP="002E2298">
      <w:pPr>
        <w:pStyle w:val="HTMLPreformatted"/>
        <w:rPr>
          <w:lang w:val="en-US"/>
        </w:rPr>
      </w:pPr>
      <w:proofErr w:type="gramStart"/>
      <w:r w:rsidRPr="00D54212">
        <w:rPr>
          <w:lang w:val="en-US"/>
        </w:rPr>
        <w:t>selectEqu1(</w:t>
      </w:r>
      <w:proofErr w:type="gramEnd"/>
      <w:r w:rsidRPr="00D54212">
        <w:rPr>
          <w:lang w:val="en-US"/>
        </w:rPr>
        <w:t xml:space="preserve">Q,Q,E,E,W,R,R) :- </w:t>
      </w:r>
      <w:r w:rsidR="00D54212" w:rsidRPr="00D54212">
        <w:rPr>
          <w:lang w:val="en-US"/>
        </w:rPr>
        <w:tab/>
      </w:r>
      <w:r w:rsidRPr="00D54212">
        <w:rPr>
          <w:lang w:val="en-US"/>
        </w:rPr>
        <w:t>W &gt;= 5,</w:t>
      </w:r>
    </w:p>
    <w:p w:rsidR="002E2298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D54212">
        <w:rPr>
          <w:lang w:val="en-US"/>
        </w:rPr>
        <w:t>!.</w:t>
      </w:r>
    </w:p>
    <w:p w:rsidR="00D54212" w:rsidRPr="00D54212" w:rsidRDefault="00D54212" w:rsidP="002E2298">
      <w:pPr>
        <w:pStyle w:val="HTMLPreformatted"/>
        <w:rPr>
          <w:lang w:val="en-US"/>
        </w:rPr>
      </w:pPr>
    </w:p>
    <w:p w:rsidR="00D54212" w:rsidRDefault="002E2298" w:rsidP="002E2298">
      <w:pPr>
        <w:pStyle w:val="HTMLPreformatted"/>
        <w:rPr>
          <w:lang w:val="en-US"/>
        </w:rPr>
      </w:pPr>
      <w:r w:rsidRPr="00D54212">
        <w:rPr>
          <w:lang w:val="en-US"/>
        </w:rPr>
        <w:t xml:space="preserve">selectEqu1([H|T],[H|Q],F,E,M,S,R) :- </w:t>
      </w:r>
      <w:r w:rsidR="00D54212" w:rsidRPr="00D54212">
        <w:rPr>
          <w:lang w:val="en-US"/>
        </w:rPr>
        <w:tab/>
      </w:r>
      <w:proofErr w:type="spellStart"/>
      <w:r w:rsidRPr="00D54212">
        <w:rPr>
          <w:lang w:val="en-US"/>
        </w:rPr>
        <w:t>regle</w:t>
      </w:r>
      <w:proofErr w:type="spellEnd"/>
      <w:r w:rsidRPr="00D54212">
        <w:rPr>
          <w:lang w:val="en-US"/>
        </w:rPr>
        <w:t xml:space="preserve">(H,RE), </w:t>
      </w:r>
    </w:p>
    <w:p w:rsidR="00D54212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2E2298" w:rsidRPr="00D54212">
        <w:rPr>
          <w:lang w:val="en-US"/>
        </w:rPr>
        <w:t>poidRegle</w:t>
      </w:r>
      <w:proofErr w:type="spellEnd"/>
      <w:r w:rsidR="002E2298" w:rsidRPr="00D54212">
        <w:rPr>
          <w:lang w:val="en-US"/>
        </w:rPr>
        <w:t>(</w:t>
      </w:r>
      <w:proofErr w:type="gramEnd"/>
      <w:r w:rsidR="002E2298" w:rsidRPr="00D54212">
        <w:rPr>
          <w:lang w:val="en-US"/>
        </w:rPr>
        <w:t xml:space="preserve">RE,W), </w:t>
      </w:r>
    </w:p>
    <w:p w:rsidR="00D54212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D54212">
        <w:rPr>
          <w:lang w:val="en-US"/>
        </w:rPr>
        <w:t xml:space="preserve">(W =&lt; M), </w:t>
      </w:r>
    </w:p>
    <w:p w:rsidR="002E2298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2E2298" w:rsidRPr="00D54212">
        <w:rPr>
          <w:lang w:val="en-US"/>
        </w:rPr>
        <w:t>selectEqu1(</w:t>
      </w:r>
      <w:proofErr w:type="gramEnd"/>
      <w:r w:rsidR="002E2298" w:rsidRPr="00D54212">
        <w:rPr>
          <w:lang w:val="en-US"/>
        </w:rPr>
        <w:t>T,Q,F,E,M,S,R).</w:t>
      </w:r>
    </w:p>
    <w:p w:rsidR="00D54212" w:rsidRPr="00D54212" w:rsidRDefault="00D54212" w:rsidP="002E2298">
      <w:pPr>
        <w:pStyle w:val="HTMLPreformatted"/>
        <w:rPr>
          <w:lang w:val="en-US"/>
        </w:rPr>
      </w:pPr>
    </w:p>
    <w:p w:rsidR="00D54212" w:rsidRDefault="002E2298" w:rsidP="002E2298">
      <w:pPr>
        <w:pStyle w:val="HTMLPreformatted"/>
        <w:rPr>
          <w:lang w:val="en-US"/>
        </w:rPr>
      </w:pPr>
      <w:r w:rsidRPr="00763EBE">
        <w:rPr>
          <w:lang w:val="en-US"/>
        </w:rPr>
        <w:t>selec</w:t>
      </w:r>
      <w:r w:rsidR="00D54212">
        <w:rPr>
          <w:lang w:val="en-US"/>
        </w:rPr>
        <w:t>tEqu1([H|T],[E|Q],F,E,M,S,_) :-</w:t>
      </w:r>
      <w:r w:rsidR="00D54212">
        <w:rPr>
          <w:lang w:val="en-US"/>
        </w:rPr>
        <w:tab/>
      </w:r>
      <w:proofErr w:type="spellStart"/>
      <w:r w:rsidRPr="00763EBE">
        <w:rPr>
          <w:lang w:val="en-US"/>
        </w:rPr>
        <w:t>regle</w:t>
      </w:r>
      <w:proofErr w:type="spellEnd"/>
      <w:r w:rsidRPr="00763EBE">
        <w:rPr>
          <w:lang w:val="en-US"/>
        </w:rPr>
        <w:t xml:space="preserve">(H,RE), </w:t>
      </w:r>
    </w:p>
    <w:p w:rsidR="00D54212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2E2298" w:rsidRPr="00763EBE">
        <w:rPr>
          <w:lang w:val="en-US"/>
        </w:rPr>
        <w:t>poidRegle</w:t>
      </w:r>
      <w:proofErr w:type="spellEnd"/>
      <w:r w:rsidR="002E2298" w:rsidRPr="00763EBE">
        <w:rPr>
          <w:lang w:val="en-US"/>
        </w:rPr>
        <w:t>(</w:t>
      </w:r>
      <w:proofErr w:type="gramEnd"/>
      <w:r w:rsidR="002E2298" w:rsidRPr="00763EBE">
        <w:rPr>
          <w:lang w:val="en-US"/>
        </w:rPr>
        <w:t xml:space="preserve">RE,W), </w:t>
      </w:r>
    </w:p>
    <w:p w:rsidR="00D54212" w:rsidRDefault="00D54212" w:rsidP="002E2298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763EBE">
        <w:rPr>
          <w:lang w:val="en-US"/>
        </w:rPr>
        <w:t xml:space="preserve">(W &gt; M),  </w:t>
      </w:r>
    </w:p>
    <w:p w:rsidR="002E2298" w:rsidRPr="0039734C" w:rsidRDefault="00D54212" w:rsidP="002E2298">
      <w:pPr>
        <w:pStyle w:val="HTMLPreformatted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E2298" w:rsidRPr="0039734C">
        <w:t>selectEqu1(T</w:t>
      </w:r>
      <w:proofErr w:type="gramStart"/>
      <w:r w:rsidR="002E2298" w:rsidRPr="0039734C">
        <w:t>,Q,F,H,W,S,RE</w:t>
      </w:r>
      <w:proofErr w:type="gramEnd"/>
      <w:r w:rsidR="002E2298" w:rsidRPr="0039734C">
        <w:t xml:space="preserve">). </w:t>
      </w:r>
    </w:p>
    <w:p w:rsidR="0039734C" w:rsidRPr="002E2298" w:rsidRDefault="0039734C" w:rsidP="002E2298">
      <w:pPr>
        <w:pStyle w:val="HTMLPreformatted"/>
        <w:rPr>
          <w:rFonts w:asciiTheme="majorHAnsi" w:hAnsiTheme="majorHAnsi"/>
          <w:sz w:val="22"/>
          <w:szCs w:val="22"/>
        </w:rPr>
      </w:pPr>
    </w:p>
    <w:p w:rsidR="002E2298" w:rsidRDefault="002E2298" w:rsidP="002E2298">
      <w:pPr>
        <w:pStyle w:val="HTMLPreformatted"/>
      </w:pPr>
      <w:proofErr w:type="spellStart"/>
      <w:r w:rsidRPr="00763EBE">
        <w:t>choix_</w:t>
      </w:r>
      <w:proofErr w:type="gramStart"/>
      <w:r w:rsidRPr="00763EBE">
        <w:t>premier</w:t>
      </w:r>
      <w:proofErr w:type="spellEnd"/>
      <w:r w:rsidRPr="00763EBE">
        <w:t>(</w:t>
      </w:r>
      <w:proofErr w:type="gramEnd"/>
      <w:r w:rsidRPr="00763EBE">
        <w:t xml:space="preserve">[E|P],P,E,R) :- </w:t>
      </w:r>
      <w:proofErr w:type="spellStart"/>
      <w:r w:rsidRPr="00763EBE">
        <w:t>regle</w:t>
      </w:r>
      <w:proofErr w:type="spellEnd"/>
      <w:r w:rsidRPr="00763EBE">
        <w:t>(E,R).</w:t>
      </w:r>
    </w:p>
    <w:p w:rsidR="0017726D" w:rsidRDefault="0017726D" w:rsidP="002E2298">
      <w:pPr>
        <w:pStyle w:val="HTMLPreformatted"/>
      </w:pPr>
    </w:p>
    <w:p w:rsidR="002E2298" w:rsidRDefault="0017726D" w:rsidP="002E2298">
      <w:pPr>
        <w:pStyle w:val="HTMLPreformatted"/>
        <w:rPr>
          <w:rFonts w:asciiTheme="majorHAnsi" w:hAnsiTheme="majorHAnsi"/>
          <w:sz w:val="22"/>
          <w:szCs w:val="22"/>
        </w:rPr>
      </w:pPr>
      <w:r w:rsidRPr="002E2298">
        <w:rPr>
          <w:rFonts w:asciiTheme="majorHAnsi" w:hAnsiTheme="majorHAnsi"/>
          <w:sz w:val="22"/>
          <w:szCs w:val="22"/>
        </w:rPr>
        <w:t xml:space="preserve">Fonction </w:t>
      </w:r>
      <w:proofErr w:type="spellStart"/>
      <w:r w:rsidRPr="002E2298">
        <w:rPr>
          <w:rFonts w:asciiTheme="majorHAnsi" w:hAnsiTheme="majorHAnsi"/>
          <w:sz w:val="22"/>
          <w:szCs w:val="22"/>
        </w:rPr>
        <w:t>choix_premier</w:t>
      </w:r>
      <w:proofErr w:type="spellEnd"/>
      <w:r w:rsidRPr="002E2298">
        <w:rPr>
          <w:rFonts w:asciiTheme="majorHAnsi" w:hAnsiTheme="majorHAnsi"/>
          <w:sz w:val="22"/>
          <w:szCs w:val="22"/>
        </w:rPr>
        <w:t xml:space="preserve"> : renvoi simplement la règ</w:t>
      </w:r>
      <w:r>
        <w:rPr>
          <w:rFonts w:asciiTheme="majorHAnsi" w:hAnsiTheme="majorHAnsi"/>
          <w:sz w:val="22"/>
          <w:szCs w:val="22"/>
        </w:rPr>
        <w:t xml:space="preserve">le qui s'applique à la première </w:t>
      </w:r>
      <w:r w:rsidRPr="002E2298">
        <w:rPr>
          <w:rFonts w:asciiTheme="majorHAnsi" w:hAnsiTheme="majorHAnsi"/>
          <w:sz w:val="22"/>
          <w:szCs w:val="22"/>
        </w:rPr>
        <w:t>équation</w:t>
      </w:r>
      <w:r>
        <w:rPr>
          <w:rFonts w:asciiTheme="majorHAnsi" w:hAnsiTheme="majorHAnsi"/>
          <w:sz w:val="22"/>
          <w:szCs w:val="22"/>
        </w:rPr>
        <w:t xml:space="preserve"> du système.</w:t>
      </w:r>
    </w:p>
    <w:p w:rsidR="007712F0" w:rsidRPr="002E2298" w:rsidRDefault="007712F0" w:rsidP="002E2298">
      <w:pPr>
        <w:pStyle w:val="HTMLPreformatted"/>
        <w:rPr>
          <w:rFonts w:asciiTheme="majorHAnsi" w:hAnsiTheme="majorHAnsi"/>
          <w:sz w:val="22"/>
          <w:szCs w:val="22"/>
        </w:rPr>
      </w:pPr>
      <w:bookmarkStart w:id="2" w:name="_GoBack"/>
      <w:bookmarkEnd w:id="2"/>
    </w:p>
    <w:p w:rsidR="002E2298" w:rsidRPr="00763EBE" w:rsidRDefault="002E2298" w:rsidP="002E2298">
      <w:pPr>
        <w:pStyle w:val="HTMLPreformatted"/>
        <w:rPr>
          <w:lang w:val="en-US"/>
        </w:rPr>
      </w:pPr>
      <w:proofErr w:type="spellStart"/>
      <w:proofErr w:type="gramStart"/>
      <w:r w:rsidRPr="00763EBE">
        <w:rPr>
          <w:lang w:val="en-US"/>
        </w:rPr>
        <w:t>unifie</w:t>
      </w:r>
      <w:proofErr w:type="spellEnd"/>
      <w:r w:rsidRPr="00763EBE">
        <w:rPr>
          <w:lang w:val="en-US"/>
        </w:rPr>
        <w:t>(</w:t>
      </w:r>
      <w:proofErr w:type="gramEnd"/>
      <w:r w:rsidRPr="00763EBE">
        <w:rPr>
          <w:lang w:val="en-US"/>
        </w:rPr>
        <w:t xml:space="preserve">P,S) :- </w:t>
      </w:r>
      <w:proofErr w:type="spellStart"/>
      <w:r w:rsidRPr="00763EBE">
        <w:rPr>
          <w:lang w:val="en-US"/>
        </w:rPr>
        <w:t>set_echo</w:t>
      </w:r>
      <w:proofErr w:type="spellEnd"/>
      <w:r w:rsidRPr="00763EBE">
        <w:rPr>
          <w:lang w:val="en-US"/>
        </w:rPr>
        <w:t xml:space="preserve">, </w:t>
      </w:r>
      <w:proofErr w:type="spellStart"/>
      <w:r w:rsidRPr="00763EBE">
        <w:rPr>
          <w:lang w:val="en-US"/>
        </w:rPr>
        <w:t>sousUnifie</w:t>
      </w:r>
      <w:proofErr w:type="spellEnd"/>
      <w:r w:rsidRPr="00763EBE">
        <w:rPr>
          <w:lang w:val="en-US"/>
        </w:rPr>
        <w:t xml:space="preserve">(P;[],S). </w:t>
      </w:r>
    </w:p>
    <w:p w:rsidR="002E2298" w:rsidRPr="00763EBE" w:rsidRDefault="002E2298" w:rsidP="002E2298">
      <w:pPr>
        <w:pStyle w:val="HTMLPreformatted"/>
        <w:rPr>
          <w:lang w:val="en-US"/>
        </w:rPr>
      </w:pPr>
    </w:p>
    <w:p w:rsidR="002E2298" w:rsidRPr="00763EBE" w:rsidRDefault="002E2298" w:rsidP="002E2298">
      <w:pPr>
        <w:pStyle w:val="HTMLPreformatted"/>
      </w:pPr>
      <w:proofErr w:type="spellStart"/>
      <w:proofErr w:type="gramStart"/>
      <w:r w:rsidRPr="00763EBE">
        <w:t>sousUnifie</w:t>
      </w:r>
      <w:proofErr w:type="spellEnd"/>
      <w:r w:rsidRPr="00763EBE">
        <w:t>(</w:t>
      </w:r>
      <w:proofErr w:type="gramEnd"/>
      <w:r w:rsidRPr="00763EBE">
        <w:t xml:space="preserve">[];S,_) :- </w:t>
      </w:r>
      <w:proofErr w:type="spellStart"/>
      <w:r w:rsidRPr="00763EBE">
        <w:t>ident</w:t>
      </w:r>
      <w:proofErr w:type="spellEnd"/>
      <w:r w:rsidRPr="00763EBE">
        <w:t>(S).</w:t>
      </w:r>
    </w:p>
    <w:p w:rsidR="002E2298" w:rsidRPr="00763EBE" w:rsidRDefault="002E2298" w:rsidP="002E2298">
      <w:pPr>
        <w:pStyle w:val="HTMLPreformatted"/>
      </w:pPr>
      <w:proofErr w:type="spellStart"/>
      <w:r w:rsidRPr="00763EBE">
        <w:t>sousUnifie</w:t>
      </w:r>
      <w:proofErr w:type="spellEnd"/>
      <w:r w:rsidRPr="00763EBE">
        <w:t>(</w:t>
      </w:r>
      <w:proofErr w:type="spellStart"/>
      <w:r w:rsidRPr="00763EBE">
        <w:t>P;S,choix_premier</w:t>
      </w:r>
      <w:proofErr w:type="spellEnd"/>
      <w:r w:rsidRPr="00763EBE">
        <w:t xml:space="preserve">) :- </w:t>
      </w:r>
      <w:proofErr w:type="spellStart"/>
      <w:r w:rsidRPr="00763EBE">
        <w:t>choix_premier</w:t>
      </w:r>
      <w:proofErr w:type="spellEnd"/>
      <w:r w:rsidRPr="00763EBE">
        <w:t xml:space="preserve">(P,Z,E,R), </w:t>
      </w:r>
      <w:proofErr w:type="spellStart"/>
      <w:r w:rsidRPr="00763EBE">
        <w:t>reduit</w:t>
      </w:r>
      <w:proofErr w:type="spellEnd"/>
      <w:r w:rsidRPr="00763EBE">
        <w:t xml:space="preserve">(R,E,Z;S,Q), </w:t>
      </w:r>
      <w:proofErr w:type="spellStart"/>
      <w:r w:rsidRPr="00763EBE">
        <w:t>sousUnifie</w:t>
      </w:r>
      <w:proofErr w:type="spellEnd"/>
      <w:r w:rsidRPr="00763EBE">
        <w:t>(</w:t>
      </w:r>
      <w:proofErr w:type="spellStart"/>
      <w:r w:rsidRPr="00763EBE">
        <w:t>Q,choix_premier</w:t>
      </w:r>
      <w:proofErr w:type="spellEnd"/>
      <w:r w:rsidRPr="00763EBE">
        <w:t>).</w:t>
      </w:r>
    </w:p>
    <w:p w:rsidR="00A06A58" w:rsidRPr="00763EBE" w:rsidRDefault="002E2298" w:rsidP="002E2298">
      <w:pPr>
        <w:pStyle w:val="HTMLPreformatted"/>
      </w:pPr>
      <w:proofErr w:type="spellStart"/>
      <w:r w:rsidRPr="00763EBE">
        <w:t>sousUnifie</w:t>
      </w:r>
      <w:proofErr w:type="spellEnd"/>
      <w:r w:rsidRPr="00763EBE">
        <w:t>(</w:t>
      </w:r>
      <w:proofErr w:type="spellStart"/>
      <w:r w:rsidRPr="00763EBE">
        <w:t>P;S,choix_pondere</w:t>
      </w:r>
      <w:proofErr w:type="spellEnd"/>
      <w:r w:rsidRPr="00763EBE">
        <w:t xml:space="preserve">) :- </w:t>
      </w:r>
      <w:proofErr w:type="spellStart"/>
      <w:r w:rsidRPr="00763EBE">
        <w:t>choix_pondere</w:t>
      </w:r>
      <w:proofErr w:type="spellEnd"/>
      <w:r w:rsidRPr="00763EBE">
        <w:t xml:space="preserve">(P,Z,E,R), </w:t>
      </w:r>
      <w:proofErr w:type="spellStart"/>
      <w:r w:rsidRPr="00763EBE">
        <w:t>reduit</w:t>
      </w:r>
      <w:proofErr w:type="spellEnd"/>
      <w:r w:rsidRPr="00763EBE">
        <w:t xml:space="preserve">(R,E,Z;S,Q), </w:t>
      </w:r>
      <w:proofErr w:type="spellStart"/>
      <w:r w:rsidRPr="00763EBE">
        <w:t>sousUnifie</w:t>
      </w:r>
      <w:proofErr w:type="spellEnd"/>
      <w:r w:rsidRPr="00763EBE">
        <w:t>(</w:t>
      </w:r>
      <w:proofErr w:type="spellStart"/>
      <w:r w:rsidRPr="00763EBE">
        <w:t>Q,choix_pondere</w:t>
      </w:r>
      <w:proofErr w:type="spellEnd"/>
      <w:r w:rsidRPr="00763EBE">
        <w:t>).</w:t>
      </w:r>
    </w:p>
    <w:p w:rsidR="009B5913" w:rsidRPr="00763EBE" w:rsidRDefault="009B5913" w:rsidP="00792527">
      <w:pPr>
        <w:pStyle w:val="HTMLPreformatted"/>
        <w:rPr>
          <w:noProof/>
        </w:rPr>
      </w:pPr>
    </w:p>
    <w:p w:rsidR="004F2E93" w:rsidRPr="00EA6B65" w:rsidRDefault="004F2E93" w:rsidP="00792527">
      <w:pPr>
        <w:pStyle w:val="HTMLPreformatted"/>
        <w:rPr>
          <w:rFonts w:asciiTheme="majorHAnsi" w:hAnsiTheme="majorHAnsi"/>
        </w:rPr>
      </w:pPr>
    </w:p>
    <w:p w:rsidR="004F2E93" w:rsidRPr="00EA6B65" w:rsidRDefault="004F2E93" w:rsidP="00792527">
      <w:pPr>
        <w:pStyle w:val="HTMLPreformatted"/>
      </w:pPr>
    </w:p>
    <w:p w:rsidR="00792527" w:rsidRDefault="0079252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p w:rsidR="002379C7" w:rsidRPr="00EA6B65" w:rsidRDefault="002379C7" w:rsidP="00792527">
      <w:pPr>
        <w:tabs>
          <w:tab w:val="left" w:pos="708"/>
          <w:tab w:val="left" w:pos="1416"/>
          <w:tab w:val="left" w:pos="2124"/>
          <w:tab w:val="left" w:pos="2832"/>
          <w:tab w:val="left" w:pos="3960"/>
        </w:tabs>
        <w:spacing w:after="0" w:line="240" w:lineRule="auto"/>
      </w:pPr>
    </w:p>
    <w:sectPr w:rsidR="002379C7" w:rsidRPr="00EA6B65" w:rsidSect="0081544F">
      <w:headerReference w:type="default" r:id="rId8"/>
      <w:pgSz w:w="11906" w:h="16838"/>
      <w:pgMar w:top="1417" w:right="1417" w:bottom="1417" w:left="1417" w:header="708" w:footer="708" w:gutter="0"/>
      <w:pgBorders w:offsetFrom="page">
        <w:top w:val="single" w:sz="6" w:space="24" w:color="F3A447" w:themeColor="accent2"/>
        <w:left w:val="single" w:sz="6" w:space="24" w:color="F3A447" w:themeColor="accent2"/>
        <w:bottom w:val="single" w:sz="6" w:space="24" w:color="F3A447" w:themeColor="accent2"/>
        <w:right w:val="single" w:sz="6" w:space="24" w:color="F3A447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F5" w:rsidRDefault="005A6DF5" w:rsidP="007D1628">
      <w:pPr>
        <w:spacing w:after="0" w:line="240" w:lineRule="auto"/>
      </w:pPr>
      <w:r>
        <w:separator/>
      </w:r>
    </w:p>
  </w:endnote>
  <w:endnote w:type="continuationSeparator" w:id="0">
    <w:p w:rsidR="005A6DF5" w:rsidRDefault="005A6DF5" w:rsidP="007D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F5" w:rsidRDefault="005A6DF5" w:rsidP="007D1628">
      <w:pPr>
        <w:spacing w:after="0" w:line="240" w:lineRule="auto"/>
      </w:pPr>
      <w:r>
        <w:separator/>
      </w:r>
    </w:p>
  </w:footnote>
  <w:footnote w:type="continuationSeparator" w:id="0">
    <w:p w:rsidR="005A6DF5" w:rsidRDefault="005A6DF5" w:rsidP="007D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628" w:rsidRDefault="00382FCA">
    <w:pPr>
      <w:pStyle w:val="Header"/>
    </w:pPr>
    <w:r>
      <w:t>Christian</w:t>
    </w:r>
    <w:r w:rsidR="007D1628">
      <w:t xml:space="preserve"> Studer – Steven Klinger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0392"/>
    <w:multiLevelType w:val="hybridMultilevel"/>
    <w:tmpl w:val="35E60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">
    <w15:presenceInfo w15:providerId="Windows Live" w15:userId="f8b3f11cf4018e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28"/>
    <w:rsid w:val="000321A2"/>
    <w:rsid w:val="000A252B"/>
    <w:rsid w:val="000E5A26"/>
    <w:rsid w:val="001052D7"/>
    <w:rsid w:val="00120168"/>
    <w:rsid w:val="00165CD3"/>
    <w:rsid w:val="0017726D"/>
    <w:rsid w:val="001814B5"/>
    <w:rsid w:val="001A4EE3"/>
    <w:rsid w:val="002379C7"/>
    <w:rsid w:val="00237F6D"/>
    <w:rsid w:val="00285650"/>
    <w:rsid w:val="002E2298"/>
    <w:rsid w:val="00302357"/>
    <w:rsid w:val="00371067"/>
    <w:rsid w:val="003817BC"/>
    <w:rsid w:val="00382FCA"/>
    <w:rsid w:val="00385C97"/>
    <w:rsid w:val="0039734C"/>
    <w:rsid w:val="003C32FA"/>
    <w:rsid w:val="003D0DBB"/>
    <w:rsid w:val="003E137D"/>
    <w:rsid w:val="00487DBD"/>
    <w:rsid w:val="004A3407"/>
    <w:rsid w:val="004C6842"/>
    <w:rsid w:val="004F2E93"/>
    <w:rsid w:val="005243CF"/>
    <w:rsid w:val="0052758D"/>
    <w:rsid w:val="00531287"/>
    <w:rsid w:val="00537E59"/>
    <w:rsid w:val="005543D4"/>
    <w:rsid w:val="005567C5"/>
    <w:rsid w:val="005A6DF5"/>
    <w:rsid w:val="005B2CD8"/>
    <w:rsid w:val="005C7E62"/>
    <w:rsid w:val="005D48D7"/>
    <w:rsid w:val="005E4A4D"/>
    <w:rsid w:val="006107B9"/>
    <w:rsid w:val="006355D5"/>
    <w:rsid w:val="006A4834"/>
    <w:rsid w:val="00743ACD"/>
    <w:rsid w:val="00763EBE"/>
    <w:rsid w:val="007712F0"/>
    <w:rsid w:val="00792527"/>
    <w:rsid w:val="007C5AD0"/>
    <w:rsid w:val="007C729E"/>
    <w:rsid w:val="007D1628"/>
    <w:rsid w:val="0081544F"/>
    <w:rsid w:val="00844AA7"/>
    <w:rsid w:val="00846521"/>
    <w:rsid w:val="00855AC2"/>
    <w:rsid w:val="008B210B"/>
    <w:rsid w:val="008C7636"/>
    <w:rsid w:val="008C7F84"/>
    <w:rsid w:val="009019A1"/>
    <w:rsid w:val="00972DCC"/>
    <w:rsid w:val="009A2D1C"/>
    <w:rsid w:val="009B5913"/>
    <w:rsid w:val="009E6758"/>
    <w:rsid w:val="00A06A58"/>
    <w:rsid w:val="00A136DA"/>
    <w:rsid w:val="00A1670E"/>
    <w:rsid w:val="00AF16AC"/>
    <w:rsid w:val="00B044B2"/>
    <w:rsid w:val="00B1675D"/>
    <w:rsid w:val="00B554D8"/>
    <w:rsid w:val="00BD179E"/>
    <w:rsid w:val="00C51818"/>
    <w:rsid w:val="00C613F3"/>
    <w:rsid w:val="00C65569"/>
    <w:rsid w:val="00CC2AA2"/>
    <w:rsid w:val="00CD49CC"/>
    <w:rsid w:val="00D40D6E"/>
    <w:rsid w:val="00D54212"/>
    <w:rsid w:val="00DC04DF"/>
    <w:rsid w:val="00DF2BF0"/>
    <w:rsid w:val="00E104E2"/>
    <w:rsid w:val="00E26C9A"/>
    <w:rsid w:val="00E508FD"/>
    <w:rsid w:val="00E53F07"/>
    <w:rsid w:val="00E57001"/>
    <w:rsid w:val="00E75FCC"/>
    <w:rsid w:val="00EA6B65"/>
    <w:rsid w:val="00EA750A"/>
    <w:rsid w:val="00EE109F"/>
    <w:rsid w:val="00F15565"/>
    <w:rsid w:val="00F22E3C"/>
    <w:rsid w:val="00F26072"/>
    <w:rsid w:val="00FA5F77"/>
    <w:rsid w:val="00FB3853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5B6A3-9828-45C6-8030-B61BA457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52B"/>
  </w:style>
  <w:style w:type="paragraph" w:styleId="Heading1">
    <w:name w:val="heading 1"/>
    <w:basedOn w:val="Normal"/>
    <w:next w:val="Normal"/>
    <w:link w:val="Heading1Char"/>
    <w:uiPriority w:val="9"/>
    <w:qFormat/>
    <w:rsid w:val="000A252B"/>
    <w:pPr>
      <w:pBdr>
        <w:bottom w:val="thinThickSmallGap" w:sz="12" w:space="1" w:color="DC7D0E" w:themeColor="accent2" w:themeShade="BF"/>
      </w:pBdr>
      <w:spacing w:before="400"/>
      <w:jc w:val="center"/>
      <w:outlineLvl w:val="0"/>
    </w:pPr>
    <w:rPr>
      <w:caps/>
      <w:color w:val="93530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52B"/>
    <w:pPr>
      <w:pBdr>
        <w:bottom w:val="single" w:sz="4" w:space="1" w:color="925309" w:themeColor="accent2" w:themeShade="7F"/>
      </w:pBdr>
      <w:spacing w:before="400"/>
      <w:jc w:val="center"/>
      <w:outlineLvl w:val="1"/>
    </w:pPr>
    <w:rPr>
      <w:caps/>
      <w:color w:val="93530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52B"/>
    <w:pPr>
      <w:pBdr>
        <w:top w:val="dotted" w:sz="4" w:space="1" w:color="925309" w:themeColor="accent2" w:themeShade="7F"/>
        <w:bottom w:val="dotted" w:sz="4" w:space="1" w:color="925309" w:themeColor="accent2" w:themeShade="7F"/>
      </w:pBdr>
      <w:spacing w:before="300"/>
      <w:jc w:val="center"/>
      <w:outlineLvl w:val="2"/>
    </w:pPr>
    <w:rPr>
      <w:caps/>
      <w:color w:val="92530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52B"/>
    <w:pPr>
      <w:pBdr>
        <w:bottom w:val="dotted" w:sz="4" w:space="1" w:color="DC7D0E" w:themeColor="accent2" w:themeShade="BF"/>
      </w:pBdr>
      <w:spacing w:after="120"/>
      <w:jc w:val="center"/>
      <w:outlineLvl w:val="3"/>
    </w:pPr>
    <w:rPr>
      <w:caps/>
      <w:color w:val="92530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52B"/>
    <w:pPr>
      <w:spacing w:before="320" w:after="120"/>
      <w:jc w:val="center"/>
      <w:outlineLvl w:val="4"/>
    </w:pPr>
    <w:rPr>
      <w:caps/>
      <w:color w:val="92530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52B"/>
    <w:pPr>
      <w:spacing w:after="120"/>
      <w:jc w:val="center"/>
      <w:outlineLvl w:val="5"/>
    </w:pPr>
    <w:rPr>
      <w:caps/>
      <w:color w:val="DC7D0E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52B"/>
    <w:pPr>
      <w:spacing w:after="120"/>
      <w:jc w:val="center"/>
      <w:outlineLvl w:val="6"/>
    </w:pPr>
    <w:rPr>
      <w:i/>
      <w:iCs/>
      <w:caps/>
      <w:color w:val="DC7D0E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5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5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28"/>
  </w:style>
  <w:style w:type="paragraph" w:styleId="Footer">
    <w:name w:val="footer"/>
    <w:basedOn w:val="Normal"/>
    <w:link w:val="FooterChar"/>
    <w:uiPriority w:val="99"/>
    <w:unhideWhenUsed/>
    <w:rsid w:val="007D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28"/>
  </w:style>
  <w:style w:type="character" w:customStyle="1" w:styleId="Heading1Char">
    <w:name w:val="Heading 1 Char"/>
    <w:basedOn w:val="DefaultParagraphFont"/>
    <w:link w:val="Heading1"/>
    <w:uiPriority w:val="9"/>
    <w:rsid w:val="000A252B"/>
    <w:rPr>
      <w:caps/>
      <w:color w:val="93530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52B"/>
    <w:rPr>
      <w:caps/>
      <w:color w:val="93530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52B"/>
    <w:rPr>
      <w:caps/>
      <w:color w:val="92530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52B"/>
    <w:rPr>
      <w:caps/>
      <w:color w:val="92530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52B"/>
    <w:rPr>
      <w:caps/>
      <w:color w:val="92530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52B"/>
    <w:rPr>
      <w:caps/>
      <w:color w:val="DC7D0E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52B"/>
    <w:rPr>
      <w:i/>
      <w:iCs/>
      <w:caps/>
      <w:color w:val="DC7D0E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5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5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52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252B"/>
    <w:pPr>
      <w:pBdr>
        <w:top w:val="dotted" w:sz="2" w:space="1" w:color="935309" w:themeColor="accent2" w:themeShade="80"/>
        <w:bottom w:val="dotted" w:sz="2" w:space="6" w:color="935309" w:themeColor="accent2" w:themeShade="80"/>
      </w:pBdr>
      <w:spacing w:before="500" w:after="300" w:line="240" w:lineRule="auto"/>
      <w:jc w:val="center"/>
    </w:pPr>
    <w:rPr>
      <w:caps/>
      <w:color w:val="93530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A252B"/>
    <w:rPr>
      <w:caps/>
      <w:color w:val="93530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5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A25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A252B"/>
    <w:rPr>
      <w:b/>
      <w:bCs/>
      <w:color w:val="DC7D0E" w:themeColor="accent2" w:themeShade="BF"/>
      <w:spacing w:val="5"/>
    </w:rPr>
  </w:style>
  <w:style w:type="character" w:styleId="Emphasis">
    <w:name w:val="Emphasis"/>
    <w:uiPriority w:val="20"/>
    <w:qFormat/>
    <w:rsid w:val="000A25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A25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5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25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52B"/>
    <w:pPr>
      <w:pBdr>
        <w:top w:val="dotted" w:sz="2" w:space="10" w:color="935309" w:themeColor="accent2" w:themeShade="80"/>
        <w:bottom w:val="dotted" w:sz="2" w:space="4" w:color="935309" w:themeColor="accent2" w:themeShade="80"/>
      </w:pBdr>
      <w:spacing w:before="160" w:line="300" w:lineRule="auto"/>
      <w:ind w:left="1440" w:right="1440"/>
    </w:pPr>
    <w:rPr>
      <w:caps/>
      <w:color w:val="92530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52B"/>
    <w:rPr>
      <w:caps/>
      <w:color w:val="92530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A252B"/>
    <w:rPr>
      <w:i/>
      <w:iCs/>
    </w:rPr>
  </w:style>
  <w:style w:type="character" w:styleId="IntenseEmphasis">
    <w:name w:val="Intense Emphasis"/>
    <w:uiPriority w:val="21"/>
    <w:qFormat/>
    <w:rsid w:val="000A25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A252B"/>
    <w:rPr>
      <w:rFonts w:asciiTheme="minorHAnsi" w:eastAsiaTheme="minorEastAsia" w:hAnsiTheme="minorHAnsi" w:cstheme="minorBidi"/>
      <w:i/>
      <w:iCs/>
      <w:color w:val="925309" w:themeColor="accent2" w:themeShade="7F"/>
    </w:rPr>
  </w:style>
  <w:style w:type="character" w:styleId="IntenseReference">
    <w:name w:val="Intense Reference"/>
    <w:uiPriority w:val="32"/>
    <w:qFormat/>
    <w:rsid w:val="000A252B"/>
    <w:rPr>
      <w:rFonts w:asciiTheme="minorHAnsi" w:eastAsiaTheme="minorEastAsia" w:hAnsiTheme="minorHAnsi" w:cstheme="minorBidi"/>
      <w:b/>
      <w:bCs/>
      <w:i/>
      <w:iCs/>
      <w:color w:val="925309" w:themeColor="accent2" w:themeShade="7F"/>
    </w:rPr>
  </w:style>
  <w:style w:type="character" w:styleId="BookTitle">
    <w:name w:val="Book Title"/>
    <w:uiPriority w:val="33"/>
    <w:qFormat/>
    <w:rsid w:val="000A252B"/>
    <w:rPr>
      <w:caps/>
      <w:color w:val="925309" w:themeColor="accent2" w:themeShade="7F"/>
      <w:spacing w:val="5"/>
      <w:u w:color="92530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52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252B"/>
  </w:style>
  <w:style w:type="paragraph" w:styleId="ListParagraph">
    <w:name w:val="List Paragraph"/>
    <w:basedOn w:val="Normal"/>
    <w:uiPriority w:val="34"/>
    <w:qFormat/>
    <w:rsid w:val="000A2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E5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F650-2981-4DDC-9755-E2BFA35A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1291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85</cp:revision>
  <dcterms:created xsi:type="dcterms:W3CDTF">2015-12-13T15:36:00Z</dcterms:created>
  <dcterms:modified xsi:type="dcterms:W3CDTF">2015-12-14T23:04:00Z</dcterms:modified>
</cp:coreProperties>
</file>